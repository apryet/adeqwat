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8F5" w:rsidRDefault="009B68F5" w:rsidP="009B68F5">
      <w:pPr>
        <w:pStyle w:val="Body"/>
        <w:spacing w:line="360" w:lineRule="auto"/>
        <w:jc w:val="center"/>
        <w:rPr>
          <w:ins w:id="3" w:author="ap" w:date="2018-08-24T16:46:00Z"/>
          <w:b/>
          <w:bCs/>
          <w:sz w:val="28"/>
          <w:szCs w:val="28"/>
          <w:lang w:val="fr-FR"/>
        </w:rPr>
      </w:pPr>
      <w:r w:rsidRPr="00D126AF">
        <w:rPr>
          <w:b/>
          <w:bCs/>
          <w:sz w:val="28"/>
          <w:szCs w:val="28"/>
          <w:lang w:val="fr-FR"/>
          <w:rPrChange w:id="4" w:author="ap" w:date="2018-08-24T11:56:00Z">
            <w:rPr>
              <w:b/>
              <w:bCs/>
              <w:sz w:val="28"/>
              <w:szCs w:val="28"/>
            </w:rPr>
          </w:rPrChange>
        </w:rPr>
        <w:t>D</w:t>
      </w:r>
      <w:r w:rsidRPr="00D126AF">
        <w:rPr>
          <w:b/>
          <w:bCs/>
          <w:sz w:val="28"/>
          <w:szCs w:val="28"/>
          <w:lang w:val="fr-FR"/>
          <w:rPrChange w:id="5" w:author="ap" w:date="2018-08-24T11:56:00Z">
            <w:rPr>
              <w:b/>
              <w:bCs/>
              <w:sz w:val="28"/>
              <w:szCs w:val="28"/>
              <w:lang w:val="fr-FR"/>
            </w:rPr>
          </w:rPrChange>
        </w:rPr>
        <w:t>éveloppement d</w:t>
      </w:r>
      <w:r w:rsidRPr="00D126AF">
        <w:rPr>
          <w:b/>
          <w:bCs/>
          <w:sz w:val="28"/>
          <w:szCs w:val="28"/>
          <w:lang w:val="fr-FR"/>
          <w:rPrChange w:id="6" w:author="ap" w:date="2018-08-24T11:56:00Z">
            <w:rPr>
              <w:b/>
              <w:bCs/>
              <w:sz w:val="28"/>
              <w:szCs w:val="28"/>
            </w:rPr>
          </w:rPrChange>
        </w:rPr>
        <w:t>’</w:t>
      </w:r>
      <w:r w:rsidRPr="00D126AF">
        <w:rPr>
          <w:b/>
          <w:bCs/>
          <w:sz w:val="28"/>
          <w:szCs w:val="28"/>
          <w:lang w:val="fr-FR"/>
          <w:rPrChange w:id="7" w:author="ap" w:date="2018-08-24T11:56:00Z">
            <w:rPr>
              <w:b/>
              <w:bCs/>
              <w:sz w:val="28"/>
              <w:szCs w:val="28"/>
              <w:lang w:val="fr-FR"/>
            </w:rPr>
          </w:rPrChange>
        </w:rPr>
        <w:t xml:space="preserve">une </w:t>
      </w:r>
      <w:del w:id="8" w:author="ap" w:date="2018-08-24T11:56:00Z">
        <w:r w:rsidRPr="00D126AF" w:rsidDel="00D126AF">
          <w:rPr>
            <w:b/>
            <w:bCs/>
            <w:sz w:val="28"/>
            <w:szCs w:val="28"/>
            <w:lang w:val="fr-FR"/>
            <w:rPrChange w:id="9" w:author="ap" w:date="2018-08-24T11:56:00Z">
              <w:rPr>
                <w:b/>
                <w:bCs/>
                <w:sz w:val="28"/>
                <w:szCs w:val="28"/>
                <w:lang w:val="fr-FR"/>
              </w:rPr>
            </w:rPrChange>
          </w:rPr>
          <w:delText xml:space="preserve">enveloppe </w:delText>
        </w:r>
      </w:del>
      <w:ins w:id="10" w:author="ap" w:date="2018-08-24T11:56:00Z">
        <w:r w:rsidR="00D126AF" w:rsidRPr="00D126AF">
          <w:rPr>
            <w:b/>
            <w:bCs/>
            <w:sz w:val="28"/>
            <w:szCs w:val="28"/>
            <w:lang w:val="fr-FR"/>
            <w:rPrChange w:id="11" w:author="ap" w:date="2018-08-24T11:56:00Z">
              <w:rPr>
                <w:b/>
                <w:bCs/>
                <w:sz w:val="28"/>
                <w:szCs w:val="28"/>
                <w:lang w:val="fr-FR"/>
              </w:rPr>
            </w:rPrChange>
          </w:rPr>
          <w:t>interface</w:t>
        </w:r>
        <w:r w:rsidR="00D126AF" w:rsidRPr="00D126AF">
          <w:rPr>
            <w:b/>
            <w:bCs/>
            <w:sz w:val="28"/>
            <w:szCs w:val="28"/>
            <w:lang w:val="fr-FR"/>
            <w:rPrChange w:id="12" w:author="ap" w:date="2018-08-24T11:56:00Z">
              <w:rPr>
                <w:b/>
                <w:bCs/>
                <w:sz w:val="28"/>
                <w:szCs w:val="28"/>
                <w:lang w:val="fr-FR"/>
              </w:rPr>
            </w:rPrChange>
          </w:rPr>
          <w:t xml:space="preserve"> </w:t>
        </w:r>
      </w:ins>
      <w:r w:rsidRPr="00D126AF">
        <w:rPr>
          <w:b/>
          <w:bCs/>
          <w:sz w:val="28"/>
          <w:szCs w:val="28"/>
          <w:lang w:val="fr-FR"/>
          <w:rPrChange w:id="13" w:author="ap" w:date="2018-08-24T11:56:00Z">
            <w:rPr>
              <w:b/>
              <w:bCs/>
              <w:sz w:val="28"/>
              <w:szCs w:val="28"/>
              <w:lang w:val="fr-FR"/>
            </w:rPr>
          </w:rPrChange>
        </w:rPr>
        <w:t xml:space="preserve">de couplage entre le </w:t>
      </w:r>
      <w:del w:id="14" w:author="ap" w:date="2018-08-24T11:56:00Z">
        <w:r w:rsidRPr="00D126AF" w:rsidDel="00D126AF">
          <w:rPr>
            <w:b/>
            <w:bCs/>
            <w:sz w:val="28"/>
            <w:szCs w:val="28"/>
            <w:lang w:val="fr-FR"/>
            <w:rPrChange w:id="15" w:author="ap" w:date="2018-08-24T11:56:00Z">
              <w:rPr>
                <w:b/>
                <w:bCs/>
                <w:sz w:val="28"/>
                <w:szCs w:val="28"/>
                <w:lang w:val="fr-FR"/>
              </w:rPr>
            </w:rPrChange>
          </w:rPr>
          <w:delText>logiciel de modélisation</w:delText>
        </w:r>
      </w:del>
      <w:ins w:id="16" w:author="ap" w:date="2018-08-24T11:56:00Z">
        <w:r w:rsidR="00D126AF" w:rsidRPr="00D126AF">
          <w:rPr>
            <w:b/>
            <w:bCs/>
            <w:sz w:val="28"/>
            <w:szCs w:val="28"/>
            <w:lang w:val="fr-FR"/>
            <w:rPrChange w:id="17" w:author="ap" w:date="2018-08-24T11:56:00Z">
              <w:rPr>
                <w:b/>
                <w:bCs/>
                <w:sz w:val="28"/>
                <w:szCs w:val="28"/>
                <w:lang w:val="fr-FR"/>
              </w:rPr>
            </w:rPrChange>
          </w:rPr>
          <w:t>modèle</w:t>
        </w:r>
      </w:ins>
      <w:r w:rsidRPr="00D126AF">
        <w:rPr>
          <w:b/>
          <w:bCs/>
          <w:sz w:val="28"/>
          <w:szCs w:val="28"/>
          <w:lang w:val="fr-FR"/>
          <w:rPrChange w:id="18" w:author="ap" w:date="2018-08-24T11:56:00Z">
            <w:rPr>
              <w:b/>
              <w:bCs/>
              <w:sz w:val="28"/>
              <w:szCs w:val="28"/>
              <w:lang w:val="fr-FR"/>
            </w:rPr>
          </w:rPrChange>
        </w:rPr>
        <w:t xml:space="preserve"> MARTHE et le logiciel d</w:t>
      </w:r>
      <w:r w:rsidRPr="00D126AF">
        <w:rPr>
          <w:b/>
          <w:bCs/>
          <w:sz w:val="28"/>
          <w:szCs w:val="28"/>
          <w:lang w:val="fr-FR"/>
          <w:rPrChange w:id="19" w:author="ap" w:date="2018-08-24T11:56:00Z">
            <w:rPr>
              <w:b/>
              <w:bCs/>
              <w:sz w:val="28"/>
              <w:szCs w:val="28"/>
            </w:rPr>
          </w:rPrChange>
        </w:rPr>
        <w:t>’</w:t>
      </w:r>
      <w:r w:rsidRPr="00D126AF">
        <w:rPr>
          <w:b/>
          <w:bCs/>
          <w:sz w:val="28"/>
          <w:szCs w:val="28"/>
          <w:lang w:val="fr-FR"/>
          <w:rPrChange w:id="20" w:author="ap" w:date="2018-08-24T11:56:00Z">
            <w:rPr>
              <w:b/>
              <w:bCs/>
              <w:sz w:val="28"/>
              <w:szCs w:val="28"/>
              <w:lang w:val="fr-FR"/>
            </w:rPr>
          </w:rPrChange>
        </w:rPr>
        <w:t>estimation des paramè</w:t>
      </w:r>
      <w:r w:rsidRPr="00D126AF">
        <w:rPr>
          <w:b/>
          <w:bCs/>
          <w:sz w:val="28"/>
          <w:szCs w:val="28"/>
          <w:lang w:val="fr-FR"/>
          <w:rPrChange w:id="21" w:author="ap" w:date="2018-08-24T11:56:00Z">
            <w:rPr>
              <w:b/>
              <w:bCs/>
              <w:sz w:val="28"/>
              <w:szCs w:val="28"/>
              <w:lang w:val="es-ES_tradnl"/>
            </w:rPr>
          </w:rPrChange>
        </w:rPr>
        <w:t>tres PEST</w:t>
      </w:r>
    </w:p>
    <w:p w:rsidR="00352D1B" w:rsidRDefault="00352D1B" w:rsidP="009B68F5">
      <w:pPr>
        <w:pStyle w:val="Body"/>
        <w:spacing w:line="360" w:lineRule="auto"/>
        <w:jc w:val="center"/>
        <w:rPr>
          <w:ins w:id="22" w:author="ap" w:date="2018-08-24T16:46:00Z"/>
          <w:b/>
          <w:bCs/>
          <w:sz w:val="28"/>
          <w:szCs w:val="28"/>
          <w:lang w:val="fr-FR"/>
        </w:rPr>
      </w:pPr>
    </w:p>
    <w:p w:rsidR="00352D1B" w:rsidRPr="00D126AF" w:rsidRDefault="00352D1B" w:rsidP="009B68F5">
      <w:pPr>
        <w:pStyle w:val="Body"/>
        <w:spacing w:line="360" w:lineRule="auto"/>
        <w:jc w:val="center"/>
        <w:rPr>
          <w:b/>
          <w:bCs/>
          <w:sz w:val="28"/>
          <w:szCs w:val="28"/>
          <w:lang w:val="fr-FR"/>
          <w:rPrChange w:id="23" w:author="ap" w:date="2018-08-24T11:56:00Z">
            <w:rPr>
              <w:b/>
              <w:bCs/>
              <w:sz w:val="28"/>
              <w:szCs w:val="28"/>
            </w:rPr>
          </w:rPrChange>
        </w:rPr>
      </w:pPr>
      <w:ins w:id="24" w:author="ap" w:date="2018-08-24T16:46:00Z">
        <w:r>
          <w:rPr>
            <w:b/>
            <w:bCs/>
            <w:sz w:val="28"/>
            <w:szCs w:val="28"/>
            <w:lang w:val="fr-FR"/>
          </w:rPr>
          <w:t xml:space="preserve">Y. Cousquer, A. </w:t>
        </w:r>
        <w:proofErr w:type="spellStart"/>
        <w:r>
          <w:rPr>
            <w:b/>
            <w:bCs/>
            <w:sz w:val="28"/>
            <w:szCs w:val="28"/>
            <w:lang w:val="fr-FR"/>
          </w:rPr>
          <w:t>Pryet</w:t>
        </w:r>
      </w:ins>
      <w:proofErr w:type="spellEnd"/>
    </w:p>
    <w:p w:rsidR="009B68F5" w:rsidDel="00352D1B" w:rsidRDefault="009B68F5" w:rsidP="00352D1B">
      <w:pPr>
        <w:pStyle w:val="Titre1"/>
        <w:numPr>
          <w:ilvl w:val="0"/>
          <w:numId w:val="0"/>
        </w:numPr>
        <w:ind w:left="1112"/>
        <w:rPr>
          <w:del w:id="25" w:author="ap" w:date="2018-08-24T16:45:00Z"/>
          <w:lang w:val="fr-FR"/>
        </w:rPr>
        <w:pPrChange w:id="26" w:author="ap" w:date="2018-08-24T16:45:00Z">
          <w:pPr>
            <w:pStyle w:val="Body"/>
            <w:spacing w:line="360" w:lineRule="auto"/>
            <w:jc w:val="both"/>
          </w:pPr>
        </w:pPrChange>
      </w:pPr>
    </w:p>
    <w:p w:rsidR="00352D1B" w:rsidRPr="00352D1B" w:rsidRDefault="00352D1B" w:rsidP="00352D1B">
      <w:pPr>
        <w:pStyle w:val="Titre1"/>
        <w:rPr>
          <w:ins w:id="27" w:author="ap" w:date="2018-08-24T16:45:00Z"/>
          <w:lang w:val="fr-FR"/>
          <w:rPrChange w:id="28" w:author="ap" w:date="2018-08-24T16:45:00Z">
            <w:rPr>
              <w:ins w:id="29" w:author="ap" w:date="2018-08-24T16:45:00Z"/>
            </w:rPr>
          </w:rPrChange>
        </w:rPr>
        <w:pPrChange w:id="30" w:author="ap" w:date="2018-08-24T16:45:00Z">
          <w:pPr>
            <w:pStyle w:val="Body"/>
            <w:spacing w:line="360" w:lineRule="auto"/>
            <w:jc w:val="both"/>
          </w:pPr>
        </w:pPrChange>
      </w:pPr>
      <w:ins w:id="31" w:author="ap" w:date="2018-08-24T16:45:00Z">
        <w:r>
          <w:rPr>
            <w:lang w:val="fr-FR"/>
          </w:rPr>
          <w:t>Introduction</w:t>
        </w:r>
      </w:ins>
    </w:p>
    <w:p w:rsidR="009B68F5" w:rsidRPr="00D126AF" w:rsidDel="00352D1B" w:rsidRDefault="009B68F5" w:rsidP="009B68F5">
      <w:pPr>
        <w:pStyle w:val="Body"/>
        <w:spacing w:line="360" w:lineRule="auto"/>
        <w:jc w:val="both"/>
        <w:rPr>
          <w:del w:id="32" w:author="ap" w:date="2018-08-24T16:45:00Z"/>
          <w:lang w:val="fr-FR"/>
          <w:rPrChange w:id="33" w:author="ap" w:date="2018-08-24T11:56:00Z">
            <w:rPr>
              <w:del w:id="34" w:author="ap" w:date="2018-08-24T16:45:00Z"/>
            </w:rPr>
          </w:rPrChange>
        </w:rPr>
      </w:pPr>
    </w:p>
    <w:p w:rsidR="009B68F5" w:rsidRPr="00D126AF" w:rsidDel="00352D1B" w:rsidRDefault="009B68F5" w:rsidP="00352D1B">
      <w:pPr>
        <w:pStyle w:val="Titre1"/>
        <w:numPr>
          <w:ilvl w:val="0"/>
          <w:numId w:val="0"/>
        </w:numPr>
        <w:ind w:left="1112"/>
        <w:rPr>
          <w:del w:id="35" w:author="ap" w:date="2018-08-24T16:45:00Z"/>
          <w:lang w:val="fr-FR"/>
          <w:rPrChange w:id="36" w:author="ap" w:date="2018-08-24T11:56:00Z">
            <w:rPr>
              <w:del w:id="37" w:author="ap" w:date="2018-08-24T16:45:00Z"/>
              <w:b/>
              <w:bCs/>
            </w:rPr>
          </w:rPrChange>
        </w:rPr>
        <w:pPrChange w:id="38" w:author="ap" w:date="2018-08-24T16:45:00Z">
          <w:pPr>
            <w:pStyle w:val="Body"/>
            <w:spacing w:line="360" w:lineRule="auto"/>
            <w:jc w:val="both"/>
          </w:pPr>
        </w:pPrChange>
      </w:pPr>
      <w:del w:id="39" w:author="ap" w:date="2018-08-24T16:45:00Z">
        <w:r w:rsidRPr="00D126AF" w:rsidDel="00352D1B">
          <w:rPr>
            <w:lang w:val="fr-FR"/>
            <w:rPrChange w:id="40" w:author="ap" w:date="2018-08-24T11:56:00Z">
              <w:rPr>
                <w:b/>
                <w:bCs/>
                <w:lang w:val="fr-FR"/>
              </w:rPr>
            </w:rPrChange>
          </w:rPr>
          <w:delText xml:space="preserve">1. Introduction </w:delText>
        </w:r>
      </w:del>
    </w:p>
    <w:p w:rsidR="009B68F5" w:rsidRPr="00D126AF" w:rsidRDefault="009B68F5" w:rsidP="004B2C2A">
      <w:pPr>
        <w:rPr>
          <w:lang w:val="fr-FR"/>
          <w:rPrChange w:id="41" w:author="ap" w:date="2018-08-24T11:56:00Z">
            <w:rPr/>
          </w:rPrChange>
        </w:rPr>
        <w:pPrChange w:id="42" w:author="ap" w:date="2018-08-24T12:07:00Z">
          <w:pPr>
            <w:pStyle w:val="Body"/>
            <w:spacing w:line="360" w:lineRule="auto"/>
            <w:jc w:val="both"/>
          </w:pPr>
        </w:pPrChange>
      </w:pPr>
    </w:p>
    <w:p w:rsidR="00D126AF" w:rsidRDefault="009B68F5" w:rsidP="004B2C2A">
      <w:pPr>
        <w:rPr>
          <w:ins w:id="43" w:author="ap" w:date="2018-08-24T12:02:00Z"/>
          <w:lang w:val="fr-FR"/>
        </w:rPr>
        <w:pPrChange w:id="44" w:author="ap" w:date="2018-08-24T12:07:00Z">
          <w:pPr>
            <w:pStyle w:val="Body"/>
            <w:spacing w:line="360" w:lineRule="auto"/>
            <w:jc w:val="both"/>
          </w:pPr>
        </w:pPrChange>
      </w:pPr>
      <w:r w:rsidRPr="00D126AF">
        <w:rPr>
          <w:lang w:val="fr-FR"/>
          <w:rPrChange w:id="45" w:author="ap" w:date="2018-08-24T11:56:00Z">
            <w:rPr/>
          </w:rPrChange>
        </w:rPr>
        <w:t>L’</w:t>
      </w:r>
      <w:r w:rsidRPr="00D126AF">
        <w:rPr>
          <w:lang w:val="fr-FR"/>
          <w:rPrChange w:id="46" w:author="ap" w:date="2018-08-24T11:56:00Z">
            <w:rPr>
              <w:lang w:val="fr-FR"/>
            </w:rPr>
          </w:rPrChange>
        </w:rPr>
        <w:t>objectif est de développer une enveloppe en Python permettant l</w:t>
      </w:r>
      <w:r w:rsidRPr="00D126AF">
        <w:rPr>
          <w:lang w:val="fr-FR"/>
          <w:rPrChange w:id="47" w:author="ap" w:date="2018-08-24T11:56:00Z">
            <w:rPr/>
          </w:rPrChange>
        </w:rPr>
        <w:t>’</w:t>
      </w:r>
      <w:r w:rsidRPr="00D126AF">
        <w:rPr>
          <w:lang w:val="fr-FR"/>
          <w:rPrChange w:id="48" w:author="ap" w:date="2018-08-24T11:56:00Z">
            <w:rPr>
              <w:lang w:val="fr-FR"/>
            </w:rPr>
          </w:rPrChange>
        </w:rPr>
        <w:t>utilisation automatisée du logiciel d</w:t>
      </w:r>
      <w:r w:rsidRPr="00D126AF">
        <w:rPr>
          <w:lang w:val="fr-FR"/>
          <w:rPrChange w:id="49" w:author="ap" w:date="2018-08-24T11:56:00Z">
            <w:rPr/>
          </w:rPrChange>
        </w:rPr>
        <w:t>’</w:t>
      </w:r>
      <w:r w:rsidRPr="00D126AF">
        <w:rPr>
          <w:lang w:val="fr-FR"/>
          <w:rPrChange w:id="50" w:author="ap" w:date="2018-08-24T11:56:00Z">
            <w:rPr>
              <w:lang w:val="fr-FR"/>
            </w:rPr>
          </w:rPrChange>
        </w:rPr>
        <w:t>estimation des paramètres PEST avec le logiciel de modélisation hydrogéologique MARTHE.</w:t>
      </w:r>
      <w:ins w:id="51" w:author="ap" w:date="2018-08-24T12:01:00Z">
        <w:r w:rsidR="00D126AF">
          <w:rPr>
            <w:lang w:val="fr-FR"/>
          </w:rPr>
          <w:t xml:space="preserve"> Les modèles hydrogéologiques font apparaître de nombreux paramètres qui décrivent les propriétés hydrauliques du syst</w:t>
        </w:r>
        <w:bookmarkStart w:id="52" w:name="_GoBack"/>
        <w:bookmarkEnd w:id="52"/>
        <w:r w:rsidR="00D126AF">
          <w:rPr>
            <w:lang w:val="fr-FR"/>
          </w:rPr>
          <w:t>ème aquifère étudié</w:t>
        </w:r>
      </w:ins>
      <w:ins w:id="53" w:author="ap" w:date="2018-08-24T12:02:00Z">
        <w:r w:rsidR="00D126AF">
          <w:rPr>
            <w:lang w:val="fr-FR"/>
          </w:rPr>
          <w:t xml:space="preserve"> (perméabilités, emmagasinement)</w:t>
        </w:r>
      </w:ins>
      <w:ins w:id="54" w:author="ap" w:date="2018-08-24T12:01:00Z">
        <w:r w:rsidR="00D126AF">
          <w:rPr>
            <w:lang w:val="fr-FR"/>
          </w:rPr>
          <w:t xml:space="preserve"> ainsi que ses conditions limites</w:t>
        </w:r>
      </w:ins>
      <w:ins w:id="55" w:author="ap" w:date="2018-08-24T12:02:00Z">
        <w:r w:rsidR="00D126AF">
          <w:rPr>
            <w:lang w:val="fr-FR"/>
          </w:rPr>
          <w:t xml:space="preserve"> (</w:t>
        </w:r>
      </w:ins>
      <w:ins w:id="56" w:author="ap" w:date="2018-08-24T12:03:00Z">
        <w:r w:rsidR="00D126AF">
          <w:rPr>
            <w:lang w:val="fr-FR"/>
          </w:rPr>
          <w:t>charges en bordure de modèle, recharge météorique)</w:t>
        </w:r>
      </w:ins>
      <w:ins w:id="57" w:author="ap" w:date="2018-08-24T12:01:00Z">
        <w:r w:rsidR="00D126AF">
          <w:rPr>
            <w:lang w:val="fr-FR"/>
          </w:rPr>
          <w:t>.</w:t>
        </w:r>
      </w:ins>
      <w:ins w:id="58" w:author="ap" w:date="2018-08-24T12:03:00Z">
        <w:r w:rsidR="00D126AF">
          <w:rPr>
            <w:lang w:val="fr-FR"/>
          </w:rPr>
          <w:t xml:space="preserve"> Ces paramètres sont le plus souvent mal déterminés par les informations a priori (essai</w:t>
        </w:r>
        <w:r w:rsidR="004B2C2A">
          <w:rPr>
            <w:lang w:val="fr-FR"/>
          </w:rPr>
          <w:t xml:space="preserve">s de nappe, mesures en laboratoire). </w:t>
        </w:r>
      </w:ins>
      <w:ins w:id="59" w:author="ap" w:date="2018-08-24T12:04:00Z">
        <w:r w:rsidR="004B2C2A">
          <w:rPr>
            <w:lang w:val="fr-FR"/>
          </w:rPr>
          <w:t xml:space="preserve">Le </w:t>
        </w:r>
        <w:r w:rsidR="004B2C2A" w:rsidRPr="004B2C2A">
          <w:rPr>
            <w:i/>
            <w:lang w:val="fr-FR"/>
            <w:rPrChange w:id="60" w:author="ap" w:date="2018-08-24T12:05:00Z">
              <w:rPr>
                <w:lang w:val="fr-FR"/>
              </w:rPr>
            </w:rPrChange>
          </w:rPr>
          <w:t>calage d’historique</w:t>
        </w:r>
        <w:r w:rsidR="004B2C2A">
          <w:rPr>
            <w:lang w:val="fr-FR"/>
          </w:rPr>
          <w:t xml:space="preserve">, qui vise à ajuster les paramètres de façon à superposer les variables simulées aux variables observées est l’approche la plus classique pour contraindre ces paramètres. </w:t>
        </w:r>
      </w:ins>
      <w:ins w:id="61" w:author="ap" w:date="2018-08-24T12:05:00Z">
        <w:r w:rsidR="004B2C2A">
          <w:rPr>
            <w:lang w:val="fr-FR"/>
          </w:rPr>
          <w:t>Le</w:t>
        </w:r>
      </w:ins>
      <w:ins w:id="62" w:author="ap" w:date="2018-08-24T12:03:00Z">
        <w:r w:rsidR="004B2C2A">
          <w:rPr>
            <w:lang w:val="fr-FR"/>
          </w:rPr>
          <w:t xml:space="preserve"> calage d</w:t>
        </w:r>
      </w:ins>
      <w:ins w:id="63" w:author="ap" w:date="2018-08-24T12:04:00Z">
        <w:r w:rsidR="004B2C2A">
          <w:rPr>
            <w:lang w:val="fr-FR"/>
          </w:rPr>
          <w:t>’historique</w:t>
        </w:r>
      </w:ins>
      <w:ins w:id="64" w:author="ap" w:date="2018-08-24T12:05:00Z">
        <w:r w:rsidR="004B2C2A">
          <w:rPr>
            <w:lang w:val="fr-FR"/>
          </w:rPr>
          <w:t xml:space="preserve"> peut être réalisé de manière manuelle, mais c’est une opération chronophage et non reproductible. </w:t>
        </w:r>
      </w:ins>
    </w:p>
    <w:p w:rsidR="004B2C2A" w:rsidRDefault="009B68F5" w:rsidP="004B2C2A">
      <w:pPr>
        <w:rPr>
          <w:ins w:id="65" w:author="ap" w:date="2018-08-24T12:06:00Z"/>
          <w:lang w:val="fr-FR"/>
        </w:rPr>
        <w:pPrChange w:id="66" w:author="ap" w:date="2018-08-24T12:07:00Z">
          <w:pPr>
            <w:pStyle w:val="Body"/>
            <w:spacing w:line="360" w:lineRule="auto"/>
            <w:jc w:val="both"/>
          </w:pPr>
        </w:pPrChange>
      </w:pPr>
      <w:del w:id="67" w:author="ap" w:date="2018-08-24T12:02:00Z">
        <w:r w:rsidRPr="00D126AF" w:rsidDel="00D126AF">
          <w:rPr>
            <w:lang w:val="fr-FR"/>
            <w:rPrChange w:id="68" w:author="ap" w:date="2018-08-24T11:56:00Z">
              <w:rPr>
                <w:lang w:val="fr-FR"/>
              </w:rPr>
            </w:rPrChange>
          </w:rPr>
          <w:delText xml:space="preserve"> </w:delText>
        </w:r>
      </w:del>
      <w:r w:rsidRPr="00D126AF">
        <w:rPr>
          <w:lang w:val="fr-FR"/>
          <w:rPrChange w:id="69" w:author="ap" w:date="2018-08-24T11:56:00Z">
            <w:rPr>
              <w:lang w:val="fr-FR"/>
            </w:rPr>
          </w:rPrChange>
        </w:rPr>
        <w:t>Le logiciel PEST</w:t>
      </w:r>
      <w:ins w:id="70" w:author="ap" w:date="2018-08-24T12:06:00Z">
        <w:r w:rsidR="004B2C2A">
          <w:rPr>
            <w:lang w:val="fr-FR"/>
          </w:rPr>
          <w:t xml:space="preserve"> permet de réaliser le calage d’historique de manière algorithmique. Il</w:t>
        </w:r>
      </w:ins>
      <w:r w:rsidRPr="00D126AF">
        <w:rPr>
          <w:lang w:val="fr-FR"/>
          <w:rPrChange w:id="71" w:author="ap" w:date="2018-08-24T11:56:00Z">
            <w:rPr>
              <w:lang w:val="fr-FR"/>
            </w:rPr>
          </w:rPrChange>
        </w:rPr>
        <w:t xml:space="preserve"> est</w:t>
      </w:r>
      <w:ins w:id="72" w:author="ap" w:date="2018-08-24T11:59:00Z">
        <w:r w:rsidR="00D126AF">
          <w:rPr>
            <w:lang w:val="fr-FR"/>
          </w:rPr>
          <w:t xml:space="preserve"> principalement</w:t>
        </w:r>
      </w:ins>
      <w:r w:rsidRPr="00D126AF">
        <w:rPr>
          <w:lang w:val="fr-FR"/>
          <w:rPrChange w:id="73" w:author="ap" w:date="2018-08-24T11:56:00Z">
            <w:rPr>
              <w:lang w:val="fr-FR"/>
            </w:rPr>
          </w:rPrChange>
        </w:rPr>
        <w:t xml:space="preserve"> basé sur l</w:t>
      </w:r>
      <w:r w:rsidRPr="00D126AF">
        <w:rPr>
          <w:lang w:val="fr-FR"/>
          <w:rPrChange w:id="74" w:author="ap" w:date="2018-08-24T11:56:00Z">
            <w:rPr/>
          </w:rPrChange>
        </w:rPr>
        <w:t>’</w:t>
      </w:r>
      <w:r w:rsidRPr="00D126AF">
        <w:rPr>
          <w:lang w:val="fr-FR"/>
          <w:rPrChange w:id="75" w:author="ap" w:date="2018-08-24T11:56:00Z">
            <w:rPr>
              <w:lang w:val="de-DE"/>
            </w:rPr>
          </w:rPrChange>
        </w:rPr>
        <w:t>algorithme GLMA (</w:t>
      </w:r>
      <w:r w:rsidRPr="00D126AF">
        <w:rPr>
          <w:rStyle w:val="EmphasisA"/>
          <w:rPrChange w:id="76" w:author="ap" w:date="2018-08-24T11:56:00Z">
            <w:rPr>
              <w:rStyle w:val="EmphasisA"/>
            </w:rPr>
          </w:rPrChange>
        </w:rPr>
        <w:t>Gauss</w:t>
      </w:r>
      <w:r w:rsidRPr="00D126AF">
        <w:rPr>
          <w:lang w:val="fr-FR"/>
          <w:rPrChange w:id="77" w:author="ap" w:date="2018-08-24T11:56:00Z">
            <w:rPr/>
          </w:rPrChange>
        </w:rPr>
        <w:t>-</w:t>
      </w:r>
      <w:proofErr w:type="spellStart"/>
      <w:r w:rsidRPr="00D126AF">
        <w:rPr>
          <w:rStyle w:val="EmphasisA"/>
          <w:rPrChange w:id="78" w:author="ap" w:date="2018-08-24T11:56:00Z">
            <w:rPr>
              <w:rStyle w:val="EmphasisA"/>
              <w:lang w:val="nl-NL"/>
            </w:rPr>
          </w:rPrChange>
        </w:rPr>
        <w:t>Levenberg</w:t>
      </w:r>
      <w:proofErr w:type="spellEnd"/>
      <w:r w:rsidRPr="00D126AF">
        <w:rPr>
          <w:lang w:val="fr-FR"/>
          <w:rPrChange w:id="79" w:author="ap" w:date="2018-08-24T11:56:00Z">
            <w:rPr/>
          </w:rPrChange>
        </w:rPr>
        <w:t>-</w:t>
      </w:r>
      <w:proofErr w:type="spellStart"/>
      <w:r w:rsidRPr="00D126AF">
        <w:rPr>
          <w:rStyle w:val="EmphasisA"/>
          <w:rPrChange w:id="80" w:author="ap" w:date="2018-08-24T11:56:00Z">
            <w:rPr>
              <w:rStyle w:val="EmphasisA"/>
              <w:lang w:val="nl-NL"/>
            </w:rPr>
          </w:rPrChange>
        </w:rPr>
        <w:t>Marquardt</w:t>
      </w:r>
      <w:proofErr w:type="spellEnd"/>
      <w:r w:rsidRPr="00D126AF">
        <w:rPr>
          <w:rStyle w:val="EmphasisA"/>
          <w:rPrChange w:id="81" w:author="ap" w:date="2018-08-24T11:56:00Z">
            <w:rPr>
              <w:rStyle w:val="EmphasisA"/>
              <w:lang w:val="nl-NL"/>
            </w:rPr>
          </w:rPrChange>
        </w:rPr>
        <w:t xml:space="preserve"> </w:t>
      </w:r>
      <w:proofErr w:type="spellStart"/>
      <w:r w:rsidRPr="00D126AF">
        <w:rPr>
          <w:rStyle w:val="EmphasisA"/>
          <w:rPrChange w:id="82" w:author="ap" w:date="2018-08-24T11:56:00Z">
            <w:rPr>
              <w:rStyle w:val="EmphasisA"/>
              <w:lang w:val="nl-NL"/>
            </w:rPr>
          </w:rPrChange>
        </w:rPr>
        <w:t>Algorithm</w:t>
      </w:r>
      <w:proofErr w:type="spellEnd"/>
      <w:r w:rsidRPr="00D126AF">
        <w:rPr>
          <w:lang w:val="fr-FR"/>
          <w:rPrChange w:id="83" w:author="ap" w:date="2018-08-24T11:56:00Z">
            <w:rPr>
              <w:lang w:val="fr-FR"/>
            </w:rPr>
          </w:rPrChange>
        </w:rPr>
        <w:t xml:space="preserve">), </w:t>
      </w:r>
      <w:del w:id="84" w:author="ap" w:date="2018-08-24T11:59:00Z">
        <w:r w:rsidRPr="00D126AF" w:rsidDel="00D126AF">
          <w:rPr>
            <w:lang w:val="fr-FR"/>
            <w:rPrChange w:id="85" w:author="ap" w:date="2018-08-24T11:56:00Z">
              <w:rPr>
                <w:lang w:val="fr-FR"/>
              </w:rPr>
            </w:rPrChange>
          </w:rPr>
          <w:delText xml:space="preserve">et </w:delText>
        </w:r>
      </w:del>
      <w:ins w:id="86" w:author="ap" w:date="2018-08-24T11:59:00Z">
        <w:r w:rsidR="00D126AF">
          <w:rPr>
            <w:lang w:val="fr-FR"/>
          </w:rPr>
          <w:t>qui</w:t>
        </w:r>
        <w:r w:rsidR="00D126AF" w:rsidRPr="00D126AF">
          <w:rPr>
            <w:lang w:val="fr-FR"/>
            <w:rPrChange w:id="87" w:author="ap" w:date="2018-08-24T11:56:00Z">
              <w:rPr>
                <w:lang w:val="fr-FR"/>
              </w:rPr>
            </w:rPrChange>
          </w:rPr>
          <w:t xml:space="preserve"> </w:t>
        </w:r>
      </w:ins>
      <w:del w:id="88" w:author="ap" w:date="2018-08-24T12:06:00Z">
        <w:r w:rsidRPr="00D126AF" w:rsidDel="004B2C2A">
          <w:rPr>
            <w:lang w:val="fr-FR"/>
            <w:rPrChange w:id="89" w:author="ap" w:date="2018-08-24T11:56:00Z">
              <w:rPr>
                <w:lang w:val="fr-FR"/>
              </w:rPr>
            </w:rPrChange>
          </w:rPr>
          <w:delText>permet d</w:delText>
        </w:r>
        <w:r w:rsidRPr="00D126AF" w:rsidDel="004B2C2A">
          <w:rPr>
            <w:lang w:val="fr-FR"/>
            <w:rPrChange w:id="90" w:author="ap" w:date="2018-08-24T11:56:00Z">
              <w:rPr/>
            </w:rPrChange>
          </w:rPr>
          <w:delText>’</w:delText>
        </w:r>
        <w:r w:rsidRPr="00D126AF" w:rsidDel="004B2C2A">
          <w:rPr>
            <w:lang w:val="fr-FR"/>
            <w:rPrChange w:id="91" w:author="ap" w:date="2018-08-24T11:56:00Z">
              <w:rPr>
                <w:lang w:val="fr-FR"/>
              </w:rPr>
            </w:rPrChange>
          </w:rPr>
          <w:delText>estimer les différents paramètres de modè</w:delText>
        </w:r>
        <w:r w:rsidRPr="00D126AF" w:rsidDel="004B2C2A">
          <w:rPr>
            <w:lang w:val="fr-FR"/>
            <w:rPrChange w:id="92" w:author="ap" w:date="2018-08-24T11:56:00Z">
              <w:rPr/>
            </w:rPrChange>
          </w:rPr>
          <w:delText>les hydrog</w:delText>
        </w:r>
        <w:r w:rsidRPr="00D126AF" w:rsidDel="004B2C2A">
          <w:rPr>
            <w:lang w:val="fr-FR"/>
            <w:rPrChange w:id="93" w:author="ap" w:date="2018-08-24T11:56:00Z">
              <w:rPr>
                <w:lang w:val="fr-FR"/>
              </w:rPr>
            </w:rPrChange>
          </w:rPr>
          <w:delText>éologiques</w:delText>
        </w:r>
      </w:del>
      <w:ins w:id="94" w:author="ap" w:date="2018-08-24T12:06:00Z">
        <w:r w:rsidR="004B2C2A">
          <w:rPr>
            <w:lang w:val="fr-FR"/>
          </w:rPr>
          <w:t>est adapté aux modèles</w:t>
        </w:r>
      </w:ins>
      <w:r w:rsidRPr="00D126AF">
        <w:rPr>
          <w:lang w:val="fr-FR"/>
          <w:rPrChange w:id="95" w:author="ap" w:date="2018-08-24T11:56:00Z">
            <w:rPr>
              <w:lang w:val="fr-FR"/>
            </w:rPr>
          </w:rPrChange>
        </w:rPr>
        <w:t xml:space="preserve"> complexes</w:t>
      </w:r>
      <w:ins w:id="96" w:author="ap" w:date="2018-08-24T11:57:00Z">
        <w:r w:rsidR="00D126AF">
          <w:rPr>
            <w:lang w:val="fr-FR"/>
          </w:rPr>
          <w:t xml:space="preserve"> avec des temps de calcul relativement longs</w:t>
        </w:r>
      </w:ins>
      <w:r w:rsidRPr="00D126AF">
        <w:rPr>
          <w:lang w:val="fr-FR"/>
          <w:rPrChange w:id="97" w:author="ap" w:date="2018-08-24T11:56:00Z">
            <w:rPr>
              <w:lang w:val="fr-FR"/>
            </w:rPr>
          </w:rPrChange>
        </w:rPr>
        <w:t>.</w:t>
      </w:r>
      <w:ins w:id="98" w:author="ap" w:date="2018-08-24T11:57:00Z">
        <w:r w:rsidR="00D126AF">
          <w:rPr>
            <w:lang w:val="fr-FR"/>
          </w:rPr>
          <w:t xml:space="preserve"> Il s’agit d’une approche</w:t>
        </w:r>
      </w:ins>
      <w:ins w:id="99" w:author="ap" w:date="2018-08-24T11:59:00Z">
        <w:r w:rsidR="00D126AF">
          <w:rPr>
            <w:lang w:val="fr-FR"/>
          </w:rPr>
          <w:t xml:space="preserve"> itérative,</w:t>
        </w:r>
      </w:ins>
      <w:ins w:id="100" w:author="ap" w:date="2018-08-24T11:57:00Z">
        <w:r w:rsidR="00D126AF">
          <w:rPr>
            <w:lang w:val="fr-FR"/>
          </w:rPr>
          <w:t xml:space="preserve"> basée sur la linéarisation du modèle via le calcul d</w:t>
        </w:r>
      </w:ins>
      <w:ins w:id="101" w:author="ap" w:date="2018-08-24T11:58:00Z">
        <w:r w:rsidR="00D126AF">
          <w:rPr>
            <w:lang w:val="fr-FR"/>
          </w:rPr>
          <w:t xml:space="preserve">’une matrice </w:t>
        </w:r>
        <w:proofErr w:type="spellStart"/>
        <w:r w:rsidR="00D126AF" w:rsidRPr="00D126AF">
          <w:rPr>
            <w:i/>
            <w:lang w:val="fr-FR"/>
            <w:rPrChange w:id="102" w:author="ap" w:date="2018-08-24T11:58:00Z">
              <w:rPr>
                <w:i/>
                <w:lang w:val="fr-FR"/>
              </w:rPr>
            </w:rPrChange>
          </w:rPr>
          <w:t>j</w:t>
        </w:r>
        <w:r w:rsidR="00D126AF" w:rsidRPr="00D126AF">
          <w:rPr>
            <w:i/>
            <w:lang w:val="fr-FR"/>
            <w:rPrChange w:id="103" w:author="ap" w:date="2018-08-24T11:58:00Z">
              <w:rPr>
                <w:lang w:val="fr-FR"/>
              </w:rPr>
            </w:rPrChange>
          </w:rPr>
          <w:t>acobienne</w:t>
        </w:r>
        <w:proofErr w:type="spellEnd"/>
        <w:r w:rsidR="00D126AF">
          <w:rPr>
            <w:lang w:val="fr-FR"/>
          </w:rPr>
          <w:t>, qui décrit la réponse du modèle à de faibles variations de</w:t>
        </w:r>
      </w:ins>
      <w:ins w:id="104" w:author="ap" w:date="2018-08-24T11:59:00Z">
        <w:r w:rsidR="00D126AF">
          <w:rPr>
            <w:lang w:val="fr-FR"/>
          </w:rPr>
          <w:t xml:space="preserve"> se</w:t>
        </w:r>
      </w:ins>
      <w:ins w:id="105" w:author="ap" w:date="2018-08-24T11:58:00Z">
        <w:r w:rsidR="00D126AF">
          <w:rPr>
            <w:lang w:val="fr-FR"/>
          </w:rPr>
          <w:t xml:space="preserve">s paramètres. </w:t>
        </w:r>
      </w:ins>
      <w:del w:id="106" w:author="ap" w:date="2018-08-24T11:59:00Z">
        <w:r w:rsidRPr="00D126AF" w:rsidDel="00D126AF">
          <w:rPr>
            <w:lang w:val="fr-FR"/>
            <w:rPrChange w:id="107" w:author="ap" w:date="2018-08-24T11:56:00Z">
              <w:rPr>
                <w:lang w:val="fr-FR"/>
              </w:rPr>
            </w:rPrChange>
          </w:rPr>
          <w:delText xml:space="preserve"> Il</w:delText>
        </w:r>
      </w:del>
      <w:ins w:id="108" w:author="ap" w:date="2018-08-24T11:59:00Z">
        <w:r w:rsidR="00D126AF">
          <w:rPr>
            <w:lang w:val="fr-FR"/>
          </w:rPr>
          <w:t>Le logiciel PEST</w:t>
        </w:r>
      </w:ins>
      <w:r w:rsidRPr="00D126AF">
        <w:rPr>
          <w:lang w:val="fr-FR"/>
          <w:rPrChange w:id="109" w:author="ap" w:date="2018-08-24T11:56:00Z">
            <w:rPr>
              <w:lang w:val="fr-FR"/>
            </w:rPr>
          </w:rPrChange>
        </w:rPr>
        <w:t xml:space="preserve"> est largement utilisé au sein de la communauté des modélisateurs</w:t>
      </w:r>
      <w:ins w:id="110" w:author="ap" w:date="2018-08-24T12:00:00Z">
        <w:r w:rsidR="00D126AF">
          <w:rPr>
            <w:lang w:val="fr-FR"/>
          </w:rPr>
          <w:t>, notamment en hydrogéologie</w:t>
        </w:r>
      </w:ins>
      <w:r w:rsidRPr="00D126AF">
        <w:rPr>
          <w:lang w:val="fr-FR"/>
          <w:rPrChange w:id="111" w:author="ap" w:date="2018-08-24T11:56:00Z">
            <w:rPr>
              <w:lang w:val="fr-FR"/>
            </w:rPr>
          </w:rPrChange>
        </w:rPr>
        <w:t xml:space="preserve">. </w:t>
      </w:r>
    </w:p>
    <w:p w:rsidR="009B68F5" w:rsidRPr="00D126AF" w:rsidRDefault="009B68F5" w:rsidP="004B2C2A">
      <w:pPr>
        <w:rPr>
          <w:lang w:val="fr-FR"/>
          <w:rPrChange w:id="112" w:author="ap" w:date="2018-08-24T11:56:00Z">
            <w:rPr/>
          </w:rPrChange>
        </w:rPr>
        <w:pPrChange w:id="113" w:author="ap" w:date="2018-08-24T12:07:00Z">
          <w:pPr>
            <w:pStyle w:val="Body"/>
            <w:spacing w:line="360" w:lineRule="auto"/>
            <w:jc w:val="both"/>
          </w:pPr>
        </w:pPrChange>
      </w:pPr>
      <w:del w:id="114" w:author="ap" w:date="2018-08-24T12:00:00Z">
        <w:r w:rsidRPr="00D126AF" w:rsidDel="00D126AF">
          <w:rPr>
            <w:lang w:val="fr-FR"/>
            <w:rPrChange w:id="115" w:author="ap" w:date="2018-08-24T11:56:00Z">
              <w:rPr>
                <w:lang w:val="fr-FR"/>
              </w:rPr>
            </w:rPrChange>
          </w:rPr>
          <w:delText>A travers l</w:delText>
        </w:r>
        <w:r w:rsidRPr="00D126AF" w:rsidDel="00D126AF">
          <w:rPr>
            <w:lang w:val="fr-FR"/>
            <w:rPrChange w:id="116" w:author="ap" w:date="2018-08-24T11:56:00Z">
              <w:rPr/>
            </w:rPrChange>
          </w:rPr>
          <w:delText>’</w:delText>
        </w:r>
        <w:r w:rsidRPr="00D126AF" w:rsidDel="00D126AF">
          <w:rPr>
            <w:lang w:val="fr-FR"/>
            <w:rPrChange w:id="117" w:author="ap" w:date="2018-08-24T11:56:00Z">
              <w:rPr>
                <w:lang w:val="fr-FR"/>
              </w:rPr>
            </w:rPrChange>
          </w:rPr>
          <w:delText>utilisation du logiciel PEST, une autre approche de paramétrisation</w:delText>
        </w:r>
      </w:del>
      <w:ins w:id="118" w:author="ap" w:date="2018-08-24T12:00:00Z">
        <w:r w:rsidR="00D126AF">
          <w:rPr>
            <w:lang w:val="fr-FR"/>
          </w:rPr>
          <w:t>Les paramètres distribués, à l’instar</w:t>
        </w:r>
      </w:ins>
      <w:r w:rsidRPr="00D126AF">
        <w:rPr>
          <w:lang w:val="fr-FR"/>
          <w:rPrChange w:id="119" w:author="ap" w:date="2018-08-24T11:56:00Z">
            <w:rPr>
              <w:lang w:val="fr-FR"/>
            </w:rPr>
          </w:rPrChange>
        </w:rPr>
        <w:t xml:space="preserve"> des proprié</w:t>
      </w:r>
      <w:r w:rsidRPr="00D126AF">
        <w:rPr>
          <w:lang w:val="fr-FR"/>
          <w:rPrChange w:id="120" w:author="ap" w:date="2018-08-24T11:56:00Z">
            <w:rPr/>
          </w:rPrChange>
        </w:rPr>
        <w:t>t</w:t>
      </w:r>
      <w:r w:rsidRPr="00D126AF">
        <w:rPr>
          <w:lang w:val="fr-FR"/>
          <w:rPrChange w:id="121" w:author="ap" w:date="2018-08-24T11:56:00Z">
            <w:rPr>
              <w:lang w:val="fr-FR"/>
            </w:rPr>
          </w:rPrChange>
        </w:rPr>
        <w:t>és hydrodynamiques (transmissivité et coefficient d</w:t>
      </w:r>
      <w:r w:rsidRPr="00D126AF">
        <w:rPr>
          <w:lang w:val="fr-FR"/>
          <w:rPrChange w:id="122" w:author="ap" w:date="2018-08-24T11:56:00Z">
            <w:rPr/>
          </w:rPrChange>
        </w:rPr>
        <w:t>’</w:t>
      </w:r>
      <w:del w:id="123" w:author="ap" w:date="2018-08-24T12:00:00Z">
        <w:r w:rsidRPr="00D126AF" w:rsidDel="00D126AF">
          <w:rPr>
            <w:lang w:val="fr-FR"/>
            <w:rPrChange w:id="124" w:author="ap" w:date="2018-08-24T11:56:00Z">
              <w:rPr>
                <w:lang w:val="it-IT"/>
              </w:rPr>
            </w:rPrChange>
          </w:rPr>
          <w:delText>emmagasiement</w:delText>
        </w:r>
      </w:del>
      <w:ins w:id="125" w:author="ap" w:date="2018-08-24T12:00:00Z">
        <w:r w:rsidR="00D126AF" w:rsidRPr="00D126AF">
          <w:rPr>
            <w:lang w:val="fr-FR"/>
            <w:rPrChange w:id="126" w:author="ap" w:date="2018-08-24T11:56:00Z">
              <w:rPr>
                <w:lang w:val="fr-FR"/>
              </w:rPr>
            </w:rPrChange>
          </w:rPr>
          <w:t>emmagasinement</w:t>
        </w:r>
        <w:r w:rsidR="00D126AF">
          <w:rPr>
            <w:lang w:val="fr-FR"/>
          </w:rPr>
          <w:t>, drainance</w:t>
        </w:r>
      </w:ins>
      <w:r w:rsidRPr="00D126AF">
        <w:rPr>
          <w:lang w:val="fr-FR"/>
          <w:rPrChange w:id="127" w:author="ap" w:date="2018-08-24T11:56:00Z">
            <w:rPr>
              <w:lang w:val="it-IT"/>
            </w:rPr>
          </w:rPrChange>
        </w:rPr>
        <w:t>)</w:t>
      </w:r>
      <w:ins w:id="128" w:author="ap" w:date="2018-08-24T12:00:00Z">
        <w:r w:rsidR="00D126AF">
          <w:rPr>
            <w:lang w:val="fr-FR"/>
          </w:rPr>
          <w:t xml:space="preserve"> doivent être renseignés pour ch</w:t>
        </w:r>
        <w:r w:rsidR="00352D1B">
          <w:rPr>
            <w:lang w:val="fr-FR"/>
          </w:rPr>
          <w:t>acune des cellules du maillage.</w:t>
        </w:r>
      </w:ins>
      <w:r w:rsidRPr="00D126AF">
        <w:rPr>
          <w:lang w:val="fr-FR"/>
          <w:rPrChange w:id="129" w:author="ap" w:date="2018-08-24T11:56:00Z">
            <w:rPr>
              <w:lang w:val="it-IT"/>
            </w:rPr>
          </w:rPrChange>
        </w:rPr>
        <w:t xml:space="preserve"> </w:t>
      </w:r>
      <w:proofErr w:type="gramStart"/>
      <w:r w:rsidRPr="00D126AF">
        <w:rPr>
          <w:lang w:val="fr-FR"/>
          <w:rPrChange w:id="130" w:author="ap" w:date="2018-08-24T11:56:00Z">
            <w:rPr>
              <w:lang w:val="it-IT"/>
            </w:rPr>
          </w:rPrChange>
        </w:rPr>
        <w:t>sera</w:t>
      </w:r>
      <w:proofErr w:type="gramEnd"/>
      <w:r w:rsidRPr="00D126AF">
        <w:rPr>
          <w:lang w:val="fr-FR"/>
          <w:rPrChange w:id="131" w:author="ap" w:date="2018-08-24T11:56:00Z">
            <w:rPr>
              <w:lang w:val="it-IT"/>
            </w:rPr>
          </w:rPrChange>
        </w:rPr>
        <w:t xml:space="preserve"> </w:t>
      </w:r>
      <w:r w:rsidRPr="00D126AF">
        <w:rPr>
          <w:lang w:val="fr-FR"/>
          <w:rPrChange w:id="132" w:author="ap" w:date="2018-08-24T11:56:00Z">
            <w:rPr>
              <w:lang w:val="fr-FR"/>
            </w:rPr>
          </w:rPrChange>
        </w:rPr>
        <w:t>é</w:t>
      </w:r>
      <w:r w:rsidRPr="00D126AF">
        <w:rPr>
          <w:lang w:val="fr-FR"/>
          <w:rPrChange w:id="133" w:author="ap" w:date="2018-08-24T11:56:00Z">
            <w:rPr>
              <w:lang w:val="en-US"/>
            </w:rPr>
          </w:rPrChange>
        </w:rPr>
        <w:t>valu</w:t>
      </w:r>
      <w:r w:rsidRPr="00D126AF">
        <w:rPr>
          <w:lang w:val="fr-FR"/>
          <w:rPrChange w:id="134" w:author="ap" w:date="2018-08-24T11:56:00Z">
            <w:rPr>
              <w:lang w:val="fr-FR"/>
            </w:rPr>
          </w:rPrChange>
        </w:rPr>
        <w:t>ée avec l</w:t>
      </w:r>
      <w:r w:rsidRPr="00D126AF">
        <w:rPr>
          <w:lang w:val="fr-FR"/>
          <w:rPrChange w:id="135" w:author="ap" w:date="2018-08-24T11:56:00Z">
            <w:rPr/>
          </w:rPrChange>
        </w:rPr>
        <w:t>’</w:t>
      </w:r>
      <w:r w:rsidRPr="00D126AF">
        <w:rPr>
          <w:lang w:val="fr-FR"/>
          <w:rPrChange w:id="136" w:author="ap" w:date="2018-08-24T11:56:00Z">
            <w:rPr>
              <w:lang w:val="fr-FR"/>
            </w:rPr>
          </w:rPrChange>
        </w:rPr>
        <w:t>utilisation des points pilotes. Ce développement s</w:t>
      </w:r>
      <w:r w:rsidRPr="00D126AF">
        <w:rPr>
          <w:lang w:val="fr-FR"/>
          <w:rPrChange w:id="137" w:author="ap" w:date="2018-08-24T11:56:00Z">
            <w:rPr/>
          </w:rPrChange>
        </w:rPr>
        <w:t>’</w:t>
      </w:r>
      <w:r w:rsidRPr="00D126AF">
        <w:rPr>
          <w:lang w:val="fr-FR"/>
          <w:rPrChange w:id="138" w:author="ap" w:date="2018-08-24T11:56:00Z">
            <w:rPr>
              <w:lang w:val="fr-FR"/>
            </w:rPr>
          </w:rPrChange>
        </w:rPr>
        <w:t xml:space="preserve">inscrit dans le cadre du projet ADEQWAT et a pour finalité </w:t>
      </w:r>
      <w:r w:rsidRPr="00D126AF">
        <w:rPr>
          <w:lang w:val="fr-FR"/>
          <w:rPrChange w:id="139" w:author="ap" w:date="2018-08-24T11:56:00Z">
            <w:rPr/>
          </w:rPrChange>
        </w:rPr>
        <w:t>l’</w:t>
      </w:r>
      <w:r w:rsidRPr="00D126AF">
        <w:rPr>
          <w:lang w:val="fr-FR"/>
          <w:rPrChange w:id="140" w:author="ap" w:date="2018-08-24T11:56:00Z">
            <w:rPr>
              <w:lang w:val="fr-FR"/>
            </w:rPr>
          </w:rPrChange>
        </w:rPr>
        <w:t>estimation des paramètres et la quantification des incertitudes paramétriques et prédictive</w:t>
      </w:r>
      <w:r w:rsidRPr="00D126AF">
        <w:rPr>
          <w:lang w:val="fr-FR"/>
          <w:rPrChange w:id="141" w:author="ap" w:date="2018-08-24T11:56:00Z">
            <w:rPr>
              <w:lang w:val="en-US"/>
            </w:rPr>
          </w:rPrChange>
        </w:rPr>
        <w:t>s</w:t>
      </w:r>
      <w:r w:rsidRPr="00D126AF">
        <w:rPr>
          <w:lang w:val="fr-FR"/>
          <w:rPrChange w:id="142" w:author="ap" w:date="2018-08-24T11:56:00Z">
            <w:rPr>
              <w:lang w:val="fr-FR"/>
            </w:rPr>
          </w:rPrChange>
        </w:rPr>
        <w:t xml:space="preserve"> du modè</w:t>
      </w:r>
      <w:r w:rsidRPr="00D126AF">
        <w:rPr>
          <w:lang w:val="fr-FR"/>
          <w:rPrChange w:id="143" w:author="ap" w:date="2018-08-24T11:56:00Z">
            <w:rPr/>
          </w:rPrChange>
        </w:rPr>
        <w:t>le MONA d</w:t>
      </w:r>
      <w:r w:rsidRPr="00D126AF">
        <w:rPr>
          <w:lang w:val="fr-FR"/>
          <w:rPrChange w:id="144" w:author="ap" w:date="2018-08-24T11:56:00Z">
            <w:rPr>
              <w:lang w:val="fr-FR"/>
            </w:rPr>
          </w:rPrChange>
        </w:rPr>
        <w:t xml:space="preserve">éveloppé par le BRGM. </w:t>
      </w:r>
    </w:p>
    <w:p w:rsidR="009B68F5" w:rsidRPr="00D126AF" w:rsidRDefault="009B68F5" w:rsidP="009B68F5">
      <w:pPr>
        <w:pStyle w:val="Body"/>
        <w:spacing w:line="360" w:lineRule="auto"/>
        <w:jc w:val="both"/>
        <w:rPr>
          <w:lang w:val="fr-FR"/>
          <w:rPrChange w:id="145" w:author="ap" w:date="2018-08-24T11:56:00Z">
            <w:rPr/>
          </w:rPrChange>
        </w:rPr>
      </w:pPr>
    </w:p>
    <w:p w:rsidR="00352D1B" w:rsidRDefault="00352D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ind w:firstLine="0"/>
        <w:jc w:val="left"/>
        <w:rPr>
          <w:ins w:id="146" w:author="ap" w:date="2018-08-24T16:46:00Z"/>
          <w:rFonts w:asciiTheme="majorHAnsi" w:eastAsiaTheme="majorEastAsia" w:hAnsiTheme="majorHAnsi" w:cstheme="majorBidi"/>
          <w:color w:val="000000" w:themeColor="text1"/>
          <w:sz w:val="32"/>
          <w:szCs w:val="32"/>
          <w:lang w:val="fr-FR"/>
        </w:rPr>
      </w:pPr>
      <w:ins w:id="147" w:author="ap" w:date="2018-08-24T16:46:00Z">
        <w:r>
          <w:rPr>
            <w:lang w:val="fr-FR"/>
          </w:rPr>
          <w:br w:type="page"/>
        </w:r>
      </w:ins>
    </w:p>
    <w:p w:rsidR="009B68F5" w:rsidRPr="00D126AF" w:rsidRDefault="009B68F5" w:rsidP="00352D1B">
      <w:pPr>
        <w:pStyle w:val="Titre1"/>
        <w:rPr>
          <w:lang w:val="fr-FR"/>
          <w:rPrChange w:id="148" w:author="ap" w:date="2018-08-24T11:56:00Z">
            <w:rPr>
              <w:b/>
              <w:bCs/>
            </w:rPr>
          </w:rPrChange>
        </w:rPr>
        <w:pPrChange w:id="149" w:author="ap" w:date="2018-08-24T16:46:00Z">
          <w:pPr>
            <w:pStyle w:val="Body"/>
            <w:spacing w:line="360" w:lineRule="auto"/>
            <w:jc w:val="both"/>
          </w:pPr>
        </w:pPrChange>
      </w:pPr>
      <w:del w:id="150" w:author="ap" w:date="2018-08-24T16:46:00Z">
        <w:r w:rsidRPr="00D126AF" w:rsidDel="00352D1B">
          <w:rPr>
            <w:lang w:val="fr-FR"/>
            <w:rPrChange w:id="151" w:author="ap" w:date="2018-08-24T11:56:00Z">
              <w:rPr>
                <w:b/>
                <w:bCs/>
                <w:lang w:val="fr-FR"/>
              </w:rPr>
            </w:rPrChange>
          </w:rPr>
          <w:lastRenderedPageBreak/>
          <w:delText xml:space="preserve">2. </w:delText>
        </w:r>
      </w:del>
      <w:r w:rsidRPr="00D126AF">
        <w:rPr>
          <w:lang w:val="fr-FR"/>
          <w:rPrChange w:id="152" w:author="ap" w:date="2018-08-24T11:56:00Z">
            <w:rPr>
              <w:b/>
              <w:bCs/>
              <w:lang w:val="fr-FR"/>
            </w:rPr>
          </w:rPrChange>
        </w:rPr>
        <w:t>Fonctionnement de l</w:t>
      </w:r>
      <w:r w:rsidRPr="00D126AF">
        <w:rPr>
          <w:lang w:val="fr-FR"/>
          <w:rPrChange w:id="153" w:author="ap" w:date="2018-08-24T11:56:00Z">
            <w:rPr>
              <w:b/>
              <w:bCs/>
            </w:rPr>
          </w:rPrChange>
        </w:rPr>
        <w:t>’</w:t>
      </w:r>
      <w:r w:rsidRPr="00D126AF">
        <w:rPr>
          <w:lang w:val="fr-FR"/>
          <w:rPrChange w:id="154" w:author="ap" w:date="2018-08-24T11:56:00Z">
            <w:rPr>
              <w:b/>
              <w:bCs/>
              <w:lang w:val="fr-FR"/>
            </w:rPr>
          </w:rPrChange>
        </w:rPr>
        <w:t xml:space="preserve">enveloppe </w:t>
      </w:r>
    </w:p>
    <w:p w:rsidR="009B68F5" w:rsidRPr="00D126AF" w:rsidRDefault="009B68F5" w:rsidP="009B68F5">
      <w:pPr>
        <w:pStyle w:val="Body"/>
        <w:spacing w:line="360" w:lineRule="auto"/>
        <w:jc w:val="both"/>
        <w:rPr>
          <w:lang w:val="fr-FR"/>
          <w:rPrChange w:id="155" w:author="ap" w:date="2018-08-24T11:56:00Z">
            <w:rPr/>
          </w:rPrChange>
        </w:rPr>
      </w:pPr>
    </w:p>
    <w:p w:rsidR="009B68F5" w:rsidRPr="00D126AF" w:rsidRDefault="009B68F5" w:rsidP="00352D1B">
      <w:pPr>
        <w:rPr>
          <w:lang w:val="fr-FR"/>
          <w:rPrChange w:id="156" w:author="ap" w:date="2018-08-24T11:56:00Z">
            <w:rPr/>
          </w:rPrChange>
        </w:rPr>
        <w:pPrChange w:id="157" w:author="ap" w:date="2018-08-24T16:47:00Z">
          <w:pPr>
            <w:pStyle w:val="Body"/>
            <w:spacing w:line="360" w:lineRule="auto"/>
            <w:jc w:val="both"/>
          </w:pPr>
        </w:pPrChange>
      </w:pPr>
      <w:r w:rsidRPr="00D126AF">
        <w:rPr>
          <w:lang w:val="fr-FR"/>
          <w:rPrChange w:id="158" w:author="ap" w:date="2018-08-24T11:56:00Z">
            <w:rPr>
              <w:lang w:val="fr-FR"/>
            </w:rPr>
          </w:rPrChange>
        </w:rPr>
        <w:t xml:space="preserve">Le fonctionnement du couplage entre le logiciel PEST et le logiciel MARTHE est </w:t>
      </w:r>
      <w:proofErr w:type="gramStart"/>
      <w:r w:rsidRPr="00D126AF">
        <w:rPr>
          <w:lang w:val="fr-FR"/>
          <w:rPrChange w:id="159" w:author="ap" w:date="2018-08-24T11:56:00Z">
            <w:rPr>
              <w:lang w:val="fr-FR"/>
            </w:rPr>
          </w:rPrChange>
        </w:rPr>
        <w:t>sché</w:t>
      </w:r>
      <w:r w:rsidRPr="00D126AF">
        <w:rPr>
          <w:lang w:val="fr-FR"/>
          <w:rPrChange w:id="160" w:author="ap" w:date="2018-08-24T11:56:00Z">
            <w:rPr>
              <w:lang w:val="de-DE"/>
            </w:rPr>
          </w:rPrChange>
        </w:rPr>
        <w:t>matis</w:t>
      </w:r>
      <w:r w:rsidRPr="00D126AF">
        <w:rPr>
          <w:lang w:val="fr-FR"/>
          <w:rPrChange w:id="161" w:author="ap" w:date="2018-08-24T11:56:00Z">
            <w:rPr>
              <w:lang w:val="fr-FR"/>
            </w:rPr>
          </w:rPrChange>
        </w:rPr>
        <w:t>é</w:t>
      </w:r>
      <w:proofErr w:type="gramEnd"/>
      <w:r w:rsidRPr="00D126AF">
        <w:rPr>
          <w:lang w:val="fr-FR"/>
          <w:rPrChange w:id="162" w:author="ap" w:date="2018-08-24T11:56:00Z">
            <w:rPr>
              <w:lang w:val="fr-FR"/>
            </w:rPr>
          </w:rPrChange>
        </w:rPr>
        <w:t xml:space="preserve"> sur la Figure 1</w:t>
      </w:r>
    </w:p>
    <w:p w:rsidR="009B68F5" w:rsidRPr="00D126AF" w:rsidRDefault="009B68F5" w:rsidP="009B68F5">
      <w:pPr>
        <w:pStyle w:val="Body"/>
        <w:spacing w:line="360" w:lineRule="auto"/>
        <w:jc w:val="both"/>
        <w:rPr>
          <w:lang w:val="fr-FR"/>
          <w:rPrChange w:id="163" w:author="ap" w:date="2018-08-24T11:56:00Z">
            <w:rPr/>
          </w:rPrChange>
        </w:rPr>
      </w:pPr>
    </w:p>
    <w:p w:rsidR="009B68F5" w:rsidRPr="00D126AF" w:rsidRDefault="00352D1B" w:rsidP="00352D1B">
      <w:pPr>
        <w:pStyle w:val="Lgende"/>
        <w:rPr>
          <w:rPrChange w:id="164" w:author="ap" w:date="2018-08-24T11:56:00Z">
            <w:rPr/>
          </w:rPrChange>
        </w:rPr>
        <w:pPrChange w:id="165" w:author="ap" w:date="2018-08-24T16:44:00Z">
          <w:pPr>
            <w:pStyle w:val="Body"/>
            <w:spacing w:line="360" w:lineRule="auto"/>
            <w:jc w:val="both"/>
          </w:pPr>
        </w:pPrChange>
      </w:pPr>
      <w:ins w:id="166" w:author="ap" w:date="2018-08-24T16:44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167" w:author="ap" w:date="2018-08-24T16:44:00Z">
        <w:r>
          <w:rPr>
            <w:noProof/>
          </w:rPr>
          <w:t>1</w:t>
        </w:r>
        <w:r>
          <w:fldChar w:fldCharType="end"/>
        </w:r>
        <w:r>
          <w:t xml:space="preserve"> : </w:t>
        </w:r>
        <w:r w:rsidRPr="00226744">
          <w:t>Fonctionnement de l’enveloppe de couplage entre les logiciels MARTH et PEST</w:t>
        </w:r>
      </w:ins>
      <w:r w:rsidR="009B68F5" w:rsidRPr="00D126AF">
        <w:rPr>
          <w:noProof/>
          <w:rPrChange w:id="168" w:author="ap" w:date="2018-08-24T11:56:00Z">
            <w:rPr>
              <w:noProof/>
              <w:lang w:val="fr-FR"/>
            </w:rPr>
          </w:rPrChange>
        </w:rPr>
        <w:drawing>
          <wp:anchor distT="0" distB="0" distL="0" distR="0" simplePos="0" relativeHeight="251659264" behindDoc="0" locked="0" layoutInCell="1" allowOverlap="1" wp14:anchorId="5FC0D542" wp14:editId="03C21E25">
            <wp:simplePos x="0" y="0"/>
            <wp:positionH relativeFrom="column">
              <wp:posOffset>0</wp:posOffset>
            </wp:positionH>
            <wp:positionV relativeFrom="line">
              <wp:posOffset>24764</wp:posOffset>
            </wp:positionV>
            <wp:extent cx="5514976" cy="2004061"/>
            <wp:effectExtent l="0" t="0" r="0" b="0"/>
            <wp:wrapTopAndBottom distT="0" distB="0"/>
            <wp:docPr id="1073741825" name="officeArt object" descr="Sans titre:Users:ycousquer:post_doc:adeqwat:PEST:schema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ans titre:Users:ycousquer:post_doc:adeqwat:PEST:schema.pdf" descr="Sans titre:Users:ycousquer:post_doc:adeqwat:PEST:schema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1527" t="24395" r="2538" b="2909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6" cy="20040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B68F5" w:rsidRPr="00D126AF" w:rsidRDefault="009B68F5" w:rsidP="009B68F5">
      <w:pPr>
        <w:pStyle w:val="Body"/>
        <w:spacing w:line="360" w:lineRule="auto"/>
        <w:jc w:val="both"/>
        <w:rPr>
          <w:lang w:val="fr-FR"/>
          <w:rPrChange w:id="169" w:author="ap" w:date="2018-08-24T11:56:00Z">
            <w:rPr/>
          </w:rPrChange>
        </w:rPr>
      </w:pPr>
      <w:del w:id="170" w:author="ap" w:date="2018-08-24T16:44:00Z">
        <w:r w:rsidRPr="00D126AF" w:rsidDel="00352D1B">
          <w:rPr>
            <w:noProof/>
            <w:lang w:val="fr-FR"/>
            <w:rPrChange w:id="171" w:author="ap" w:date="2018-08-24T11:56:00Z">
              <w:rPr>
                <w:noProof/>
                <w:lang w:val="fr-FR"/>
              </w:rPr>
            </w:rPrChange>
          </w:rPr>
          <mc:AlternateContent>
            <mc:Choice Requires="wps">
              <w:drawing>
                <wp:anchor distT="57150" distB="57150" distL="57150" distR="57150" simplePos="0" relativeHeight="251660288" behindDoc="0" locked="0" layoutInCell="1" allowOverlap="1" wp14:anchorId="5E299E55" wp14:editId="7DAC1956">
                  <wp:simplePos x="0" y="0"/>
                  <wp:positionH relativeFrom="column">
                    <wp:posOffset>0</wp:posOffset>
                  </wp:positionH>
                  <wp:positionV relativeFrom="line">
                    <wp:posOffset>133985</wp:posOffset>
                  </wp:positionV>
                  <wp:extent cx="5514975" cy="260984"/>
                  <wp:effectExtent l="0" t="0" r="0" b="0"/>
                  <wp:wrapThrough wrapText="bothSides" distL="57150" distR="57150">
                    <wp:wrapPolygon edited="1">
                      <wp:start x="0" y="0"/>
                      <wp:lineTo x="21600" y="0"/>
                      <wp:lineTo x="21600" y="21600"/>
                      <wp:lineTo x="0" y="21600"/>
                      <wp:lineTo x="0" y="0"/>
                    </wp:wrapPolygon>
                  </wp:wrapThrough>
                  <wp:docPr id="1073741826" name="officeArt object" descr="Zone de text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514975" cy="260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B68F5" w:rsidRDefault="009B68F5" w:rsidP="00352D1B">
                              <w:pPr>
                                <w:pStyle w:val="Lgende"/>
                                <w:jc w:val="left"/>
                                <w:pPrChange w:id="172" w:author="ap" w:date="2018-08-24T16:43:00Z">
                                  <w:pPr>
                                    <w:pStyle w:val="Lgende"/>
                                    <w:jc w:val="center"/>
                                  </w:pPr>
                                </w:pPrChange>
                              </w:pPr>
                              <w:del w:id="173" w:author="ap" w:date="2018-08-24T16:43:00Z">
                                <w:r w:rsidDel="00352D1B">
                                  <w:delText>Figure 1 Fonctionnement de l’enveloppe de couplage entre les logiciels MARTH et PEST</w:delText>
                                </w:r>
                              </w:del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5E299E55" id="_x0000_t202" coordsize="21600,21600" o:spt="202" path="m,l,21600r21600,l21600,xe">
                  <v:stroke joinstyle="miter"/>
                  <v:path gradientshapeok="t" o:connecttype="rect"/>
                </v:shapetype>
                <v:shape id="officeArt object" o:spid="_x0000_s1026" type="#_x0000_t202" alt="Zone de texte 3" style="position:absolute;left:0;text-align:left;margin-left:0;margin-top:10.55pt;width:434.25pt;height:20.55p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;v-text-anchor:top" wrapcoords="0 0 21600 0 21600 21547 0 21547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" stroked="f" strokeweight="1pt">
                  <v:stroke miterlimit="4"/>
                  <v:textbox inset="0,0,0,0">
                    <w:txbxContent>
                      <w:p w:rsidR="009B68F5" w:rsidRDefault="009B68F5" w:rsidP="00352D1B">
                        <w:pPr>
                          <w:pStyle w:val="Lgende"/>
                          <w:jc w:val="left"/>
                          <w:pPrChange w:id="174" w:author="ap" w:date="2018-08-24T16:43:00Z">
                            <w:pPr>
                              <w:pStyle w:val="Lgende"/>
                              <w:jc w:val="center"/>
                            </w:pPr>
                          </w:pPrChange>
                        </w:pPr>
                        <w:del w:id="175" w:author="ap" w:date="2018-08-24T16:43:00Z">
                          <w:r w:rsidDel="00352D1B">
                            <w:delText>Figure 1 Fonctionnement de l’enveloppe de couplage entre les logiciels MARTH et PEST</w:delText>
                          </w:r>
                        </w:del>
                      </w:p>
                    </w:txbxContent>
                  </v:textbox>
                  <w10:wrap type="through" anchory="line"/>
                </v:shape>
              </w:pict>
            </mc:Fallback>
          </mc:AlternateContent>
        </w:r>
      </w:del>
    </w:p>
    <w:p w:rsidR="009B68F5" w:rsidRPr="00D126AF" w:rsidDel="00352D1B" w:rsidRDefault="009B68F5" w:rsidP="00352D1B">
      <w:pPr>
        <w:rPr>
          <w:del w:id="176" w:author="ap" w:date="2018-08-24T16:45:00Z"/>
          <w:lang w:val="fr-FR"/>
          <w:rPrChange w:id="177" w:author="ap" w:date="2018-08-24T11:56:00Z">
            <w:rPr>
              <w:del w:id="178" w:author="ap" w:date="2018-08-24T16:45:00Z"/>
            </w:rPr>
          </w:rPrChange>
        </w:rPr>
        <w:pPrChange w:id="179" w:author="ap" w:date="2018-08-24T16:47:00Z">
          <w:pPr>
            <w:pStyle w:val="Body"/>
            <w:spacing w:line="360" w:lineRule="auto"/>
            <w:jc w:val="both"/>
          </w:pPr>
        </w:pPrChange>
      </w:pPr>
    </w:p>
    <w:p w:rsidR="009B68F5" w:rsidRPr="00D126AF" w:rsidDel="00352D1B" w:rsidRDefault="009B68F5" w:rsidP="00352D1B">
      <w:pPr>
        <w:rPr>
          <w:del w:id="180" w:author="ap" w:date="2018-08-24T16:45:00Z"/>
          <w:lang w:val="fr-FR"/>
          <w:rPrChange w:id="181" w:author="ap" w:date="2018-08-24T11:56:00Z">
            <w:rPr>
              <w:del w:id="182" w:author="ap" w:date="2018-08-24T16:45:00Z"/>
            </w:rPr>
          </w:rPrChange>
        </w:rPr>
        <w:pPrChange w:id="183" w:author="ap" w:date="2018-08-24T16:47:00Z">
          <w:pPr>
            <w:pStyle w:val="Body"/>
            <w:spacing w:line="360" w:lineRule="auto"/>
            <w:jc w:val="both"/>
          </w:pPr>
        </w:pPrChange>
      </w:pPr>
    </w:p>
    <w:p w:rsidR="009B68F5" w:rsidRPr="00D126AF" w:rsidDel="00352D1B" w:rsidRDefault="009B68F5" w:rsidP="00352D1B">
      <w:pPr>
        <w:rPr>
          <w:del w:id="184" w:author="ap" w:date="2018-08-24T16:47:00Z"/>
          <w:lang w:val="fr-FR"/>
          <w:rPrChange w:id="185" w:author="ap" w:date="2018-08-24T11:56:00Z">
            <w:rPr>
              <w:del w:id="186" w:author="ap" w:date="2018-08-24T16:47:00Z"/>
            </w:rPr>
          </w:rPrChange>
        </w:rPr>
        <w:pPrChange w:id="187" w:author="ap" w:date="2018-08-24T16:47:00Z">
          <w:pPr>
            <w:pStyle w:val="Body"/>
            <w:spacing w:line="360" w:lineRule="auto"/>
            <w:jc w:val="both"/>
          </w:pPr>
        </w:pPrChange>
      </w:pPr>
      <w:r w:rsidRPr="00D126AF">
        <w:rPr>
          <w:lang w:val="fr-FR"/>
          <w:rPrChange w:id="188" w:author="ap" w:date="2018-08-24T11:56:00Z">
            <w:rPr>
              <w:lang w:val="fr-FR"/>
            </w:rPr>
          </w:rPrChange>
        </w:rPr>
        <w:t>Pour fonctionner le logiciel PEST li</w:t>
      </w:r>
      <w:r w:rsidRPr="00D126AF">
        <w:rPr>
          <w:lang w:val="fr-FR"/>
          <w:rPrChange w:id="189" w:author="ap" w:date="2018-08-24T11:56:00Z">
            <w:rPr>
              <w:lang w:val="en-US"/>
            </w:rPr>
          </w:rPrChange>
        </w:rPr>
        <w:t>t</w:t>
      </w:r>
      <w:r w:rsidRPr="00D126AF">
        <w:rPr>
          <w:lang w:val="fr-FR"/>
          <w:rPrChange w:id="190" w:author="ap" w:date="2018-08-24T11:56:00Z">
            <w:rPr>
              <w:lang w:val="it-IT"/>
            </w:rPr>
          </w:rPrChange>
        </w:rPr>
        <w:t xml:space="preserve"> un fichier d</w:t>
      </w:r>
      <w:r w:rsidRPr="00D126AF">
        <w:rPr>
          <w:lang w:val="fr-FR"/>
          <w:rPrChange w:id="191" w:author="ap" w:date="2018-08-24T11:56:00Z">
            <w:rPr/>
          </w:rPrChange>
        </w:rPr>
        <w:t>’</w:t>
      </w:r>
      <w:r w:rsidRPr="00D126AF">
        <w:rPr>
          <w:lang w:val="fr-FR"/>
          <w:rPrChange w:id="192" w:author="ap" w:date="2018-08-24T11:56:00Z">
            <w:rPr>
              <w:lang w:val="fr-FR"/>
            </w:rPr>
          </w:rPrChange>
        </w:rPr>
        <w:t>instruction (</w:t>
      </w:r>
      <w:proofErr w:type="spellStart"/>
      <w:r w:rsidRPr="00D126AF">
        <w:rPr>
          <w:lang w:val="fr-FR"/>
          <w:rPrChange w:id="193" w:author="ap" w:date="2018-08-24T11:56:00Z">
            <w:rPr>
              <w:lang w:val="fr-FR"/>
            </w:rPr>
          </w:rPrChange>
        </w:rPr>
        <w:t>e.g</w:t>
      </w:r>
      <w:proofErr w:type="spellEnd"/>
      <w:r w:rsidRPr="00D126AF">
        <w:rPr>
          <w:lang w:val="fr-FR"/>
          <w:rPrChange w:id="194" w:author="ap" w:date="2018-08-24T11:56:00Z">
            <w:rPr>
              <w:lang w:val="fr-FR"/>
            </w:rPr>
          </w:rPrChange>
        </w:rPr>
        <w:t xml:space="preserve"> </w:t>
      </w:r>
      <w:r w:rsidRPr="00D126AF">
        <w:rPr>
          <w:rStyle w:val="EmphasisA"/>
          <w:rPrChange w:id="195" w:author="ap" w:date="2018-08-24T11:56:00Z">
            <w:rPr>
              <w:rStyle w:val="EmphasisA"/>
            </w:rPr>
          </w:rPrChange>
        </w:rPr>
        <w:t>model.pst</w:t>
      </w:r>
      <w:r w:rsidRPr="00D126AF">
        <w:rPr>
          <w:lang w:val="fr-FR"/>
          <w:rPrChange w:id="196" w:author="ap" w:date="2018-08-24T11:56:00Z">
            <w:rPr/>
          </w:rPrChange>
        </w:rPr>
        <w:t xml:space="preserve">) </w:t>
      </w:r>
      <w:r w:rsidRPr="00D126AF">
        <w:rPr>
          <w:lang w:val="fr-FR"/>
          <w:rPrChange w:id="197" w:author="ap" w:date="2018-08-24T11:56:00Z">
            <w:rPr>
              <w:lang w:val="fr-FR"/>
            </w:rPr>
          </w:rPrChange>
        </w:rPr>
        <w:t xml:space="preserve">à </w:t>
      </w:r>
      <w:r w:rsidRPr="00D126AF">
        <w:rPr>
          <w:lang w:val="fr-FR"/>
          <w:rPrChange w:id="198" w:author="ap" w:date="2018-08-24T11:56:00Z">
            <w:rPr/>
          </w:rPrChange>
        </w:rPr>
        <w:t>l’int</w:t>
      </w:r>
      <w:r w:rsidRPr="00D126AF">
        <w:rPr>
          <w:lang w:val="fr-FR"/>
          <w:rPrChange w:id="199" w:author="ap" w:date="2018-08-24T11:56:00Z">
            <w:rPr>
              <w:lang w:val="fr-FR"/>
            </w:rPr>
          </w:rPrChange>
        </w:rPr>
        <w:t>érieur duquel sont indiqué</w:t>
      </w:r>
      <w:r w:rsidRPr="00D126AF">
        <w:rPr>
          <w:lang w:val="fr-FR"/>
          <w:rPrChange w:id="200" w:author="ap" w:date="2018-08-24T11:56:00Z">
            <w:rPr/>
          </w:rPrChange>
        </w:rPr>
        <w:t>s :</w:t>
      </w:r>
    </w:p>
    <w:p w:rsidR="009B68F5" w:rsidRPr="00D126AF" w:rsidRDefault="009B68F5" w:rsidP="00352D1B">
      <w:pPr>
        <w:rPr>
          <w:lang w:val="fr-FR"/>
          <w:rPrChange w:id="201" w:author="ap" w:date="2018-08-24T11:56:00Z">
            <w:rPr/>
          </w:rPrChange>
        </w:rPr>
        <w:pPrChange w:id="202" w:author="ap" w:date="2018-08-24T16:47:00Z">
          <w:pPr>
            <w:pStyle w:val="Body"/>
            <w:spacing w:line="360" w:lineRule="auto"/>
            <w:jc w:val="both"/>
          </w:pPr>
        </w:pPrChange>
      </w:pPr>
    </w:p>
    <w:p w:rsidR="009B68F5" w:rsidRPr="00D126AF" w:rsidRDefault="009B68F5" w:rsidP="00352D1B">
      <w:pPr>
        <w:pStyle w:val="Paragraphedeliste"/>
        <w:numPr>
          <w:ilvl w:val="0"/>
          <w:numId w:val="5"/>
        </w:numPr>
        <w:jc w:val="both"/>
        <w:rPr>
          <w:rPrChange w:id="203" w:author="ap" w:date="2018-08-24T11:56:00Z">
            <w:rPr/>
          </w:rPrChange>
        </w:rPr>
        <w:pPrChange w:id="204" w:author="ap" w:date="2018-08-24T16:47:00Z">
          <w:pPr>
            <w:pStyle w:val="Paragraphedeliste"/>
            <w:numPr>
              <w:numId w:val="2"/>
            </w:numPr>
            <w:spacing w:line="360" w:lineRule="auto"/>
            <w:ind w:left="766" w:hanging="360"/>
            <w:jc w:val="both"/>
          </w:pPr>
        </w:pPrChange>
      </w:pPr>
      <w:r w:rsidRPr="00D126AF">
        <w:rPr>
          <w:rPrChange w:id="205" w:author="ap" w:date="2018-08-24T11:56:00Z">
            <w:rPr/>
          </w:rPrChange>
        </w:rPr>
        <w:t xml:space="preserve">Le </w:t>
      </w:r>
      <w:ins w:id="206" w:author="ap" w:date="2018-08-24T16:47:00Z">
        <w:r w:rsidR="00352D1B">
          <w:t>« </w:t>
        </w:r>
      </w:ins>
      <w:r w:rsidRPr="00D126AF">
        <w:rPr>
          <w:rPrChange w:id="207" w:author="ap" w:date="2018-08-24T11:56:00Z">
            <w:rPr/>
          </w:rPrChange>
        </w:rPr>
        <w:t>mode</w:t>
      </w:r>
      <w:ins w:id="208" w:author="ap" w:date="2018-08-24T16:47:00Z">
        <w:r w:rsidR="00352D1B">
          <w:t> »</w:t>
        </w:r>
      </w:ins>
      <w:r w:rsidRPr="00D126AF">
        <w:rPr>
          <w:rPrChange w:id="209" w:author="ap" w:date="2018-08-24T11:56:00Z">
            <w:rPr/>
          </w:rPrChange>
        </w:rPr>
        <w:t xml:space="preserve"> utilisé (régularisation, estimation, incertitude…) ainsi que différentes options de fonctionnement de PEST </w:t>
      </w:r>
    </w:p>
    <w:p w:rsidR="009B68F5" w:rsidRPr="00D126AF" w:rsidRDefault="009B68F5" w:rsidP="00352D1B">
      <w:pPr>
        <w:pStyle w:val="Paragraphedeliste"/>
        <w:numPr>
          <w:ilvl w:val="0"/>
          <w:numId w:val="5"/>
        </w:numPr>
        <w:jc w:val="both"/>
        <w:rPr>
          <w:rPrChange w:id="210" w:author="ap" w:date="2018-08-24T11:56:00Z">
            <w:rPr/>
          </w:rPrChange>
        </w:rPr>
        <w:pPrChange w:id="211" w:author="ap" w:date="2018-08-24T16:47:00Z">
          <w:pPr>
            <w:pStyle w:val="Paragraphedeliste"/>
            <w:numPr>
              <w:numId w:val="2"/>
            </w:numPr>
            <w:spacing w:line="360" w:lineRule="auto"/>
            <w:ind w:left="766" w:hanging="360"/>
            <w:jc w:val="both"/>
          </w:pPr>
        </w:pPrChange>
      </w:pPr>
      <w:r w:rsidRPr="00D126AF">
        <w:rPr>
          <w:rPrChange w:id="212" w:author="ap" w:date="2018-08-24T11:56:00Z">
            <w:rPr/>
          </w:rPrChange>
        </w:rPr>
        <w:t>La liste des groupes de paramètres à estimer, leurs valeurs initiales et leurs bornes supérieures et inférieures</w:t>
      </w:r>
    </w:p>
    <w:p w:rsidR="009B68F5" w:rsidRPr="00D126AF" w:rsidRDefault="009B68F5" w:rsidP="00352D1B">
      <w:pPr>
        <w:pStyle w:val="Paragraphedeliste"/>
        <w:numPr>
          <w:ilvl w:val="0"/>
          <w:numId w:val="5"/>
        </w:numPr>
        <w:jc w:val="both"/>
        <w:rPr>
          <w:rPrChange w:id="213" w:author="ap" w:date="2018-08-24T11:56:00Z">
            <w:rPr/>
          </w:rPrChange>
        </w:rPr>
        <w:pPrChange w:id="214" w:author="ap" w:date="2018-08-24T16:47:00Z">
          <w:pPr>
            <w:pStyle w:val="Paragraphedeliste"/>
            <w:numPr>
              <w:numId w:val="2"/>
            </w:numPr>
            <w:spacing w:line="360" w:lineRule="auto"/>
            <w:ind w:left="766" w:hanging="360"/>
            <w:jc w:val="both"/>
          </w:pPr>
        </w:pPrChange>
      </w:pPr>
      <w:r w:rsidRPr="00D126AF">
        <w:rPr>
          <w:rPrChange w:id="215" w:author="ap" w:date="2018-08-24T11:56:00Z">
            <w:rPr/>
          </w:rPrChange>
        </w:rPr>
        <w:t xml:space="preserve">La liste des observations, leur valeur et leur poids dans </w:t>
      </w:r>
      <w:proofErr w:type="gramStart"/>
      <w:r w:rsidRPr="00D126AF">
        <w:rPr>
          <w:rPrChange w:id="216" w:author="ap" w:date="2018-08-24T11:56:00Z">
            <w:rPr/>
          </w:rPrChange>
        </w:rPr>
        <w:t>la fonction objectif</w:t>
      </w:r>
      <w:proofErr w:type="gramEnd"/>
    </w:p>
    <w:p w:rsidR="009B68F5" w:rsidRPr="00D126AF" w:rsidRDefault="009B68F5" w:rsidP="00352D1B">
      <w:pPr>
        <w:pStyle w:val="Paragraphedeliste"/>
        <w:numPr>
          <w:ilvl w:val="0"/>
          <w:numId w:val="5"/>
        </w:numPr>
        <w:jc w:val="both"/>
        <w:rPr>
          <w:rPrChange w:id="217" w:author="ap" w:date="2018-08-24T11:56:00Z">
            <w:rPr/>
          </w:rPrChange>
        </w:rPr>
        <w:pPrChange w:id="218" w:author="ap" w:date="2018-08-24T16:47:00Z">
          <w:pPr>
            <w:pStyle w:val="Paragraphedeliste"/>
            <w:numPr>
              <w:numId w:val="2"/>
            </w:numPr>
            <w:spacing w:line="360" w:lineRule="auto"/>
            <w:ind w:left="766" w:hanging="360"/>
            <w:jc w:val="both"/>
          </w:pPr>
        </w:pPrChange>
      </w:pPr>
      <w:r w:rsidRPr="00D126AF">
        <w:rPr>
          <w:rPrChange w:id="219" w:author="ap" w:date="2018-08-24T11:56:00Z">
            <w:rPr/>
          </w:rPrChange>
        </w:rPr>
        <w:t xml:space="preserve">L’exécutable du modèle hydrogéologique </w:t>
      </w:r>
    </w:p>
    <w:p w:rsidR="009B68F5" w:rsidRPr="00D126AF" w:rsidRDefault="009B68F5" w:rsidP="00352D1B">
      <w:pPr>
        <w:pStyle w:val="Paragraphedeliste"/>
        <w:numPr>
          <w:ilvl w:val="0"/>
          <w:numId w:val="5"/>
        </w:numPr>
        <w:jc w:val="both"/>
        <w:rPr>
          <w:rPrChange w:id="220" w:author="ap" w:date="2018-08-24T11:56:00Z">
            <w:rPr/>
          </w:rPrChange>
        </w:rPr>
        <w:pPrChange w:id="221" w:author="ap" w:date="2018-08-24T16:47:00Z">
          <w:pPr>
            <w:pStyle w:val="Paragraphedeliste"/>
            <w:numPr>
              <w:numId w:val="2"/>
            </w:numPr>
            <w:spacing w:line="360" w:lineRule="auto"/>
            <w:ind w:left="766" w:hanging="360"/>
            <w:jc w:val="both"/>
          </w:pPr>
        </w:pPrChange>
      </w:pPr>
      <w:r w:rsidRPr="00D126AF">
        <w:rPr>
          <w:rPrChange w:id="222" w:author="ap" w:date="2018-08-24T11:56:00Z">
            <w:rPr/>
          </w:rPrChange>
        </w:rPr>
        <w:t xml:space="preserve">L’emplacement des fichiers contenant les paramètres, les observations et les valeurs simulées par le modèle. </w:t>
      </w:r>
    </w:p>
    <w:p w:rsidR="009B68F5" w:rsidRPr="00D126AF" w:rsidRDefault="009B68F5" w:rsidP="009B68F5">
      <w:pPr>
        <w:pStyle w:val="Body"/>
        <w:spacing w:line="360" w:lineRule="auto"/>
        <w:jc w:val="both"/>
        <w:rPr>
          <w:lang w:val="fr-FR"/>
          <w:rPrChange w:id="223" w:author="ap" w:date="2018-08-24T11:56:00Z">
            <w:rPr/>
          </w:rPrChange>
        </w:rPr>
      </w:pPr>
    </w:p>
    <w:p w:rsidR="009B68F5" w:rsidRPr="00D126AF" w:rsidRDefault="009B68F5" w:rsidP="009B68F5">
      <w:pPr>
        <w:pStyle w:val="Body"/>
        <w:spacing w:line="360" w:lineRule="auto"/>
        <w:jc w:val="both"/>
        <w:rPr>
          <w:rStyle w:val="EmphasisA"/>
          <w:rPrChange w:id="224" w:author="ap" w:date="2018-08-24T11:56:00Z">
            <w:rPr>
              <w:rStyle w:val="EmphasisA"/>
            </w:rPr>
          </w:rPrChange>
        </w:rPr>
      </w:pPr>
      <w:r w:rsidRPr="00D126AF">
        <w:rPr>
          <w:lang w:val="fr-FR"/>
          <w:rPrChange w:id="225" w:author="ap" w:date="2018-08-24T11:56:00Z">
            <w:rPr/>
          </w:rPrChange>
        </w:rPr>
        <w:t>L’</w:t>
      </w:r>
      <w:r w:rsidRPr="00D126AF">
        <w:rPr>
          <w:lang w:val="fr-FR"/>
          <w:rPrChange w:id="226" w:author="ap" w:date="2018-08-24T11:56:00Z">
            <w:rPr>
              <w:lang w:val="fr-FR"/>
            </w:rPr>
          </w:rPrChange>
        </w:rPr>
        <w:t>enveloppe développé</w:t>
      </w:r>
      <w:r w:rsidRPr="00D126AF">
        <w:rPr>
          <w:lang w:val="fr-FR"/>
          <w:rPrChange w:id="227" w:author="ap" w:date="2018-08-24T11:56:00Z">
            <w:rPr>
              <w:lang w:val="en-US"/>
            </w:rPr>
          </w:rPrChange>
        </w:rPr>
        <w:t>e</w:t>
      </w:r>
      <w:r w:rsidRPr="00D126AF">
        <w:rPr>
          <w:lang w:val="fr-FR"/>
          <w:rPrChange w:id="228" w:author="ap" w:date="2018-08-24T11:56:00Z">
            <w:rPr/>
          </w:rPrChange>
        </w:rPr>
        <w:t xml:space="preserve"> </w:t>
      </w:r>
      <w:r w:rsidRPr="00D126AF">
        <w:rPr>
          <w:rStyle w:val="EmphasisA"/>
          <w:rPrChange w:id="229" w:author="ap" w:date="2018-08-24T11:56:00Z">
            <w:rPr>
              <w:rStyle w:val="EmphasisA"/>
            </w:rPr>
          </w:rPrChange>
        </w:rPr>
        <w:t xml:space="preserve">mona_pest_preproc.py </w:t>
      </w:r>
      <w:r w:rsidRPr="00D126AF">
        <w:rPr>
          <w:lang w:val="fr-FR"/>
          <w:rPrChange w:id="230" w:author="ap" w:date="2018-08-24T11:56:00Z">
            <w:rPr>
              <w:lang w:val="fr-FR"/>
            </w:rPr>
          </w:rPrChange>
        </w:rPr>
        <w:t>(qui utilise également la librairie</w:t>
      </w:r>
      <w:r w:rsidRPr="00D126AF">
        <w:rPr>
          <w:rStyle w:val="EmphasisA"/>
          <w:rPrChange w:id="231" w:author="ap" w:date="2018-08-24T11:56:00Z">
            <w:rPr>
              <w:rStyle w:val="EmphasisA"/>
            </w:rPr>
          </w:rPrChange>
        </w:rPr>
        <w:t xml:space="preserve"> </w:t>
      </w:r>
      <w:r w:rsidRPr="00D126AF">
        <w:rPr>
          <w:lang w:val="fr-FR"/>
          <w:rPrChange w:id="232" w:author="ap" w:date="2018-08-24T11:56:00Z">
            <w:rPr>
              <w:lang w:val="fr-FR"/>
            </w:rPr>
          </w:rPrChange>
        </w:rPr>
        <w:t>python développé</w:t>
      </w:r>
      <w:r w:rsidRPr="00D126AF">
        <w:rPr>
          <w:lang w:val="fr-FR"/>
          <w:rPrChange w:id="233" w:author="ap" w:date="2018-08-24T11:56:00Z">
            <w:rPr>
              <w:lang w:val="en-US"/>
            </w:rPr>
          </w:rPrChange>
        </w:rPr>
        <w:t>e</w:t>
      </w:r>
      <w:r w:rsidRPr="00D126AF">
        <w:rPr>
          <w:lang w:val="fr-FR"/>
          <w:rPrChange w:id="234" w:author="ap" w:date="2018-08-24T11:56:00Z">
            <w:rPr/>
          </w:rPrChange>
        </w:rPr>
        <w:t xml:space="preserve"> </w:t>
      </w:r>
      <w:r w:rsidRPr="00D126AF">
        <w:rPr>
          <w:rStyle w:val="EmphasisA"/>
          <w:rPrChange w:id="235" w:author="ap" w:date="2018-08-24T11:56:00Z">
            <w:rPr>
              <w:rStyle w:val="EmphasisA"/>
            </w:rPr>
          </w:rPrChange>
        </w:rPr>
        <w:t>pest_utils.py</w:t>
      </w:r>
      <w:r w:rsidRPr="00D126AF">
        <w:rPr>
          <w:lang w:val="fr-FR"/>
          <w:rPrChange w:id="236" w:author="ap" w:date="2018-08-24T11:56:00Z">
            <w:rPr/>
          </w:rPrChange>
        </w:rPr>
        <w:t>)</w:t>
      </w:r>
      <w:r w:rsidRPr="00D126AF">
        <w:rPr>
          <w:rStyle w:val="EmphasisA"/>
          <w:rPrChange w:id="237" w:author="ap" w:date="2018-08-24T11:56:00Z">
            <w:rPr>
              <w:rStyle w:val="EmphasisA"/>
            </w:rPr>
          </w:rPrChange>
        </w:rPr>
        <w:t xml:space="preserve"> </w:t>
      </w:r>
      <w:r w:rsidRPr="00D126AF">
        <w:rPr>
          <w:lang w:val="fr-FR"/>
          <w:rPrChange w:id="238" w:author="ap" w:date="2018-08-24T11:56:00Z">
            <w:rPr/>
          </w:rPrChange>
        </w:rPr>
        <w:t>li</w:t>
      </w:r>
      <w:r w:rsidRPr="00D126AF">
        <w:rPr>
          <w:lang w:val="fr-FR"/>
          <w:rPrChange w:id="239" w:author="ap" w:date="2018-08-24T11:56:00Z">
            <w:rPr>
              <w:lang w:val="en-US"/>
            </w:rPr>
          </w:rPrChange>
        </w:rPr>
        <w:t>t</w:t>
      </w:r>
      <w:r w:rsidRPr="00D126AF">
        <w:rPr>
          <w:lang w:val="fr-FR"/>
          <w:rPrChange w:id="240" w:author="ap" w:date="2018-08-24T11:56:00Z">
            <w:rPr>
              <w:lang w:val="fr-FR"/>
            </w:rPr>
          </w:rPrChange>
        </w:rPr>
        <w:t xml:space="preserve"> le fichier contenant les observations (dans le </w:t>
      </w:r>
      <w:proofErr w:type="gramStart"/>
      <w:r w:rsidRPr="00D126AF">
        <w:rPr>
          <w:lang w:val="fr-FR"/>
          <w:rPrChange w:id="241" w:author="ap" w:date="2018-08-24T11:56:00Z">
            <w:rPr>
              <w:lang w:val="fr-FR"/>
            </w:rPr>
          </w:rPrChange>
        </w:rPr>
        <w:t>dossier .</w:t>
      </w:r>
      <w:proofErr w:type="gramEnd"/>
      <w:r w:rsidRPr="00D126AF">
        <w:rPr>
          <w:lang w:val="fr-FR"/>
          <w:rPrChange w:id="242" w:author="ap" w:date="2018-08-24T11:56:00Z">
            <w:rPr>
              <w:lang w:val="fr-FR"/>
            </w:rPr>
          </w:rPrChange>
        </w:rPr>
        <w:t>/</w:t>
      </w:r>
      <w:proofErr w:type="spellStart"/>
      <w:r w:rsidRPr="00D126AF">
        <w:rPr>
          <w:rStyle w:val="EmphasisA"/>
          <w:rPrChange w:id="243" w:author="ap" w:date="2018-08-24T11:56:00Z">
            <w:rPr>
              <w:rStyle w:val="EmphasisA"/>
              <w:lang w:val="en-US"/>
            </w:rPr>
          </w:rPrChange>
        </w:rPr>
        <w:t>input_data</w:t>
      </w:r>
      <w:proofErr w:type="spellEnd"/>
      <w:r w:rsidRPr="00D126AF">
        <w:rPr>
          <w:lang w:val="fr-FR"/>
          <w:rPrChange w:id="244" w:author="ap" w:date="2018-08-24T11:56:00Z">
            <w:rPr>
              <w:lang w:val="fr-FR"/>
            </w:rPr>
          </w:rPrChange>
        </w:rPr>
        <w:t>), et le fichier de sortie contenant les charges simulé</w:t>
      </w:r>
      <w:r w:rsidRPr="00D126AF">
        <w:rPr>
          <w:lang w:val="fr-FR"/>
          <w:rPrChange w:id="245" w:author="ap" w:date="2018-08-24T11:56:00Z">
            <w:rPr>
              <w:lang w:val="en-US"/>
            </w:rPr>
          </w:rPrChange>
        </w:rPr>
        <w:t xml:space="preserve">es par MARTHE ( </w:t>
      </w:r>
      <w:r w:rsidRPr="00D126AF">
        <w:rPr>
          <w:rStyle w:val="EmphasisA"/>
          <w:rPrChange w:id="246" w:author="ap" w:date="2018-08-24T11:56:00Z">
            <w:rPr>
              <w:rStyle w:val="EmphasisA"/>
            </w:rPr>
          </w:rPrChange>
        </w:rPr>
        <w:t>.</w:t>
      </w:r>
      <w:proofErr w:type="spellStart"/>
      <w:r w:rsidRPr="00D126AF">
        <w:rPr>
          <w:rStyle w:val="EmphasisA"/>
          <w:rPrChange w:id="247" w:author="ap" w:date="2018-08-24T11:56:00Z">
            <w:rPr>
              <w:rStyle w:val="EmphasisA"/>
            </w:rPr>
          </w:rPrChange>
        </w:rPr>
        <w:t>prn</w:t>
      </w:r>
      <w:proofErr w:type="spellEnd"/>
      <w:r w:rsidRPr="00D126AF">
        <w:rPr>
          <w:lang w:val="fr-FR"/>
          <w:rPrChange w:id="248" w:author="ap" w:date="2018-08-24T11:56:00Z">
            <w:rPr>
              <w:lang w:val="fr-FR"/>
            </w:rPr>
          </w:rPrChange>
        </w:rPr>
        <w:t xml:space="preserve">). A partir de ces fichiers il écrit les différentes parties du fichier </w:t>
      </w:r>
      <w:r w:rsidRPr="00D126AF">
        <w:rPr>
          <w:rStyle w:val="EmphasisA"/>
          <w:rPrChange w:id="249" w:author="ap" w:date="2018-08-24T11:56:00Z">
            <w:rPr>
              <w:rStyle w:val="EmphasisA"/>
              <w:lang w:val="de-DE"/>
            </w:rPr>
          </w:rPrChange>
        </w:rPr>
        <w:t xml:space="preserve">model.pst </w:t>
      </w:r>
      <w:r w:rsidRPr="00D126AF">
        <w:rPr>
          <w:lang w:val="fr-FR"/>
          <w:rPrChange w:id="250" w:author="ap" w:date="2018-08-24T11:56:00Z">
            <w:rPr>
              <w:lang w:val="fr-FR"/>
            </w:rPr>
          </w:rPrChange>
        </w:rPr>
        <w:t>ainsi que les différents fichier</w:t>
      </w:r>
      <w:r w:rsidRPr="00D126AF">
        <w:rPr>
          <w:lang w:val="fr-FR"/>
          <w:rPrChange w:id="251" w:author="ap" w:date="2018-08-24T11:56:00Z">
            <w:rPr>
              <w:lang w:val="en-US"/>
            </w:rPr>
          </w:rPrChange>
        </w:rPr>
        <w:t>s</w:t>
      </w:r>
      <w:r w:rsidRPr="00D126AF">
        <w:rPr>
          <w:lang w:val="fr-FR"/>
          <w:rPrChange w:id="252" w:author="ap" w:date="2018-08-24T11:56:00Z">
            <w:rPr>
              <w:lang w:val="fr-FR"/>
            </w:rPr>
          </w:rPrChange>
        </w:rPr>
        <w:t xml:space="preserve"> contenant les informations sur les paramètres et les observation</w:t>
      </w:r>
      <w:r w:rsidRPr="00D126AF">
        <w:rPr>
          <w:lang w:val="fr-FR"/>
          <w:rPrChange w:id="253" w:author="ap" w:date="2018-08-24T11:56:00Z">
            <w:rPr>
              <w:lang w:val="en-US"/>
            </w:rPr>
          </w:rPrChange>
        </w:rPr>
        <w:t>s</w:t>
      </w:r>
      <w:r w:rsidRPr="00D126AF">
        <w:rPr>
          <w:lang w:val="fr-FR"/>
          <w:rPrChange w:id="254" w:author="ap" w:date="2018-08-24T11:56:00Z">
            <w:rPr>
              <w:lang w:val="fr-FR"/>
            </w:rPr>
          </w:rPrChange>
        </w:rPr>
        <w:t xml:space="preserve"> dans le </w:t>
      </w:r>
      <w:proofErr w:type="gramStart"/>
      <w:r w:rsidRPr="00D126AF">
        <w:rPr>
          <w:lang w:val="fr-FR"/>
          <w:rPrChange w:id="255" w:author="ap" w:date="2018-08-24T11:56:00Z">
            <w:rPr>
              <w:lang w:val="fr-FR"/>
            </w:rPr>
          </w:rPrChange>
        </w:rPr>
        <w:t xml:space="preserve">dossier </w:t>
      </w:r>
      <w:r w:rsidRPr="00D126AF">
        <w:rPr>
          <w:rStyle w:val="EmphasisA"/>
          <w:rPrChange w:id="256" w:author="ap" w:date="2018-08-24T11:56:00Z">
            <w:rPr>
              <w:rStyle w:val="EmphasisA"/>
            </w:rPr>
          </w:rPrChange>
        </w:rPr>
        <w:t>.</w:t>
      </w:r>
      <w:proofErr w:type="gramEnd"/>
      <w:r w:rsidRPr="00D126AF">
        <w:rPr>
          <w:rStyle w:val="EmphasisA"/>
          <w:rPrChange w:id="257" w:author="ap" w:date="2018-08-24T11:56:00Z">
            <w:rPr>
              <w:rStyle w:val="EmphasisA"/>
            </w:rPr>
          </w:rPrChange>
        </w:rPr>
        <w:t>/</w:t>
      </w:r>
      <w:proofErr w:type="spellStart"/>
      <w:r w:rsidRPr="00D126AF">
        <w:rPr>
          <w:rStyle w:val="EmphasisA"/>
          <w:rPrChange w:id="258" w:author="ap" w:date="2018-08-24T11:56:00Z">
            <w:rPr>
              <w:rStyle w:val="EmphasisA"/>
            </w:rPr>
          </w:rPrChange>
        </w:rPr>
        <w:t>pestfiles</w:t>
      </w:r>
      <w:proofErr w:type="spellEnd"/>
      <w:r w:rsidRPr="00D126AF">
        <w:rPr>
          <w:rStyle w:val="EmphasisA"/>
          <w:rPrChange w:id="259" w:author="ap" w:date="2018-08-24T11:56:00Z">
            <w:rPr>
              <w:rStyle w:val="EmphasisA"/>
            </w:rPr>
          </w:rPrChange>
        </w:rPr>
        <w:t xml:space="preserve">. </w:t>
      </w:r>
    </w:p>
    <w:p w:rsidR="009B68F5" w:rsidRPr="00D126AF" w:rsidRDefault="009B68F5" w:rsidP="009B68F5">
      <w:pPr>
        <w:pStyle w:val="Body"/>
        <w:spacing w:line="360" w:lineRule="auto"/>
        <w:jc w:val="both"/>
        <w:rPr>
          <w:i/>
          <w:iCs/>
          <w:lang w:val="fr-FR"/>
          <w:rPrChange w:id="260" w:author="ap" w:date="2018-08-24T11:56:00Z">
            <w:rPr>
              <w:i/>
              <w:iCs/>
            </w:rPr>
          </w:rPrChange>
        </w:rPr>
      </w:pPr>
    </w:p>
    <w:p w:rsidR="009B68F5" w:rsidRPr="00D126AF" w:rsidRDefault="009B68F5" w:rsidP="009B68F5">
      <w:pPr>
        <w:pStyle w:val="Body"/>
        <w:spacing w:line="360" w:lineRule="auto"/>
        <w:jc w:val="both"/>
        <w:rPr>
          <w:b/>
          <w:bCs/>
          <w:lang w:val="fr-FR"/>
          <w:rPrChange w:id="261" w:author="ap" w:date="2018-08-24T11:56:00Z">
            <w:rPr>
              <w:b/>
              <w:bCs/>
            </w:rPr>
          </w:rPrChange>
        </w:rPr>
      </w:pPr>
      <w:r w:rsidRPr="00D126AF">
        <w:rPr>
          <w:b/>
          <w:bCs/>
          <w:lang w:val="fr-FR"/>
          <w:rPrChange w:id="262" w:author="ap" w:date="2018-08-24T11:56:00Z">
            <w:rPr>
              <w:b/>
              <w:bCs/>
            </w:rPr>
          </w:rPrChange>
        </w:rPr>
        <w:t>3.  Param</w:t>
      </w:r>
      <w:r w:rsidRPr="00D126AF">
        <w:rPr>
          <w:b/>
          <w:bCs/>
          <w:lang w:val="fr-FR"/>
          <w:rPrChange w:id="263" w:author="ap" w:date="2018-08-24T11:56:00Z">
            <w:rPr>
              <w:b/>
              <w:bCs/>
              <w:lang w:val="fr-FR"/>
            </w:rPr>
          </w:rPrChange>
        </w:rPr>
        <w:t>étrisation des paramètres hydrodynamiques</w:t>
      </w:r>
    </w:p>
    <w:p w:rsidR="009B68F5" w:rsidRPr="00D126AF" w:rsidRDefault="009B68F5" w:rsidP="009B68F5">
      <w:pPr>
        <w:pStyle w:val="Body"/>
        <w:spacing w:line="360" w:lineRule="auto"/>
        <w:jc w:val="both"/>
        <w:rPr>
          <w:b/>
          <w:bCs/>
          <w:lang w:val="fr-FR"/>
          <w:rPrChange w:id="264" w:author="ap" w:date="2018-08-24T11:56:00Z">
            <w:rPr>
              <w:b/>
              <w:bCs/>
            </w:rPr>
          </w:rPrChange>
        </w:rPr>
      </w:pPr>
    </w:p>
    <w:p w:rsidR="009B68F5" w:rsidRPr="00D126AF" w:rsidRDefault="009B68F5" w:rsidP="009B68F5">
      <w:pPr>
        <w:pStyle w:val="Body"/>
        <w:widowControl w:val="0"/>
        <w:spacing w:after="240" w:line="360" w:lineRule="auto"/>
        <w:jc w:val="both"/>
        <w:rPr>
          <w:lang w:val="fr-FR"/>
          <w:rPrChange w:id="265" w:author="ap" w:date="2018-08-24T11:56:00Z">
            <w:rPr/>
          </w:rPrChange>
        </w:rPr>
      </w:pPr>
      <w:r w:rsidRPr="00D126AF">
        <w:rPr>
          <w:lang w:val="fr-FR"/>
          <w:rPrChange w:id="266" w:author="ap" w:date="2018-08-24T11:56:00Z">
            <w:rPr>
              <w:lang w:val="fr-FR"/>
            </w:rPr>
          </w:rPrChange>
        </w:rPr>
        <w:t>La simplification habituelle des paramètres hydrodynamiques, telle que la zonation peut introduire des erreurs structurelles. Dans l</w:t>
      </w:r>
      <w:r w:rsidRPr="00D126AF">
        <w:rPr>
          <w:lang w:val="fr-FR"/>
          <w:rPrChange w:id="267" w:author="ap" w:date="2018-08-24T11:56:00Z">
            <w:rPr/>
          </w:rPrChange>
        </w:rPr>
        <w:t>’</w:t>
      </w:r>
      <w:r w:rsidRPr="00D126AF">
        <w:rPr>
          <w:lang w:val="fr-FR"/>
          <w:rPrChange w:id="268" w:author="ap" w:date="2018-08-24T11:56:00Z">
            <w:rPr>
              <w:lang w:val="fr-FR"/>
            </w:rPr>
          </w:rPrChange>
        </w:rPr>
        <w:t xml:space="preserve">approche des points pilotes, la valeur des </w:t>
      </w:r>
      <w:r w:rsidRPr="00D126AF">
        <w:rPr>
          <w:lang w:val="fr-FR"/>
          <w:rPrChange w:id="269" w:author="ap" w:date="2018-08-24T11:56:00Z">
            <w:rPr>
              <w:lang w:val="fr-FR"/>
            </w:rPr>
          </w:rPrChange>
        </w:rPr>
        <w:lastRenderedPageBreak/>
        <w:t>paramètres spatialisés (transmissivité, coefficient d</w:t>
      </w:r>
      <w:r w:rsidRPr="00D126AF">
        <w:rPr>
          <w:lang w:val="fr-FR"/>
          <w:rPrChange w:id="270" w:author="ap" w:date="2018-08-24T11:56:00Z">
            <w:rPr/>
          </w:rPrChange>
        </w:rPr>
        <w:t>’</w:t>
      </w:r>
      <w:r w:rsidRPr="00D126AF">
        <w:rPr>
          <w:lang w:val="fr-FR"/>
          <w:rPrChange w:id="271" w:author="ap" w:date="2018-08-24T11:56:00Z">
            <w:rPr>
              <w:lang w:val="fr-FR"/>
            </w:rPr>
          </w:rPrChange>
        </w:rPr>
        <w:t>emmagasinement) est estimée au niveau de point pilotes distribués sur le domaine du modèle et étendus à chaque cellule par interpolation. L</w:t>
      </w:r>
      <w:r w:rsidRPr="00D126AF">
        <w:rPr>
          <w:lang w:val="fr-FR"/>
          <w:rPrChange w:id="272" w:author="ap" w:date="2018-08-24T11:56:00Z">
            <w:rPr/>
          </w:rPrChange>
        </w:rPr>
        <w:t>’</w:t>
      </w:r>
      <w:r w:rsidRPr="00D126AF">
        <w:rPr>
          <w:lang w:val="fr-FR"/>
          <w:rPrChange w:id="273" w:author="ap" w:date="2018-08-24T11:56:00Z">
            <w:rPr>
              <w:lang w:val="fr-FR"/>
            </w:rPr>
          </w:rPrChange>
        </w:rPr>
        <w:t>utilisation de points pilotes permet d</w:t>
      </w:r>
      <w:r w:rsidRPr="00D126AF">
        <w:rPr>
          <w:lang w:val="fr-FR"/>
          <w:rPrChange w:id="274" w:author="ap" w:date="2018-08-24T11:56:00Z">
            <w:rPr/>
          </w:rPrChange>
        </w:rPr>
        <w:t>’</w:t>
      </w:r>
      <w:r w:rsidRPr="00D126AF">
        <w:rPr>
          <w:lang w:val="fr-FR"/>
          <w:rPrChange w:id="275" w:author="ap" w:date="2018-08-24T11:56:00Z">
            <w:rPr>
              <w:lang w:val="fr-FR"/>
            </w:rPr>
          </w:rPrChange>
        </w:rPr>
        <w:t xml:space="preserve">accroitre la flexibilité spatiale dans la </w:t>
      </w:r>
      <w:proofErr w:type="spellStart"/>
      <w:r w:rsidRPr="00D126AF">
        <w:rPr>
          <w:lang w:val="fr-FR"/>
          <w:rPrChange w:id="276" w:author="ap" w:date="2018-08-24T11:56:00Z">
            <w:rPr>
              <w:lang w:val="fr-FR"/>
            </w:rPr>
          </w:rPrChange>
        </w:rPr>
        <w:t>paramétrisation</w:t>
      </w:r>
      <w:proofErr w:type="spellEnd"/>
      <w:r w:rsidRPr="00D126AF">
        <w:rPr>
          <w:lang w:val="fr-FR"/>
          <w:rPrChange w:id="277" w:author="ap" w:date="2018-08-24T11:56:00Z">
            <w:rPr>
              <w:lang w:val="fr-FR"/>
            </w:rPr>
          </w:rPrChange>
        </w:rPr>
        <w:t xml:space="preserve"> du modèle, et permet ainsi au processus de calibration d</w:t>
      </w:r>
      <w:r w:rsidRPr="00D126AF">
        <w:rPr>
          <w:lang w:val="fr-FR"/>
          <w:rPrChange w:id="278" w:author="ap" w:date="2018-08-24T11:56:00Z">
            <w:rPr/>
          </w:rPrChange>
        </w:rPr>
        <w:t>’</w:t>
      </w:r>
      <w:r w:rsidRPr="00D126AF">
        <w:rPr>
          <w:lang w:val="fr-FR"/>
          <w:rPrChange w:id="279" w:author="ap" w:date="2018-08-24T11:56:00Z">
            <w:rPr>
              <w:lang w:val="fr-FR"/>
            </w:rPr>
          </w:rPrChange>
        </w:rPr>
        <w:t>extraire plus d</w:t>
      </w:r>
      <w:r w:rsidRPr="00D126AF">
        <w:rPr>
          <w:lang w:val="fr-FR"/>
          <w:rPrChange w:id="280" w:author="ap" w:date="2018-08-24T11:56:00Z">
            <w:rPr/>
          </w:rPrChange>
        </w:rPr>
        <w:t>’</w:t>
      </w:r>
      <w:r w:rsidRPr="00D126AF">
        <w:rPr>
          <w:lang w:val="fr-FR"/>
          <w:rPrChange w:id="281" w:author="ap" w:date="2018-08-24T11:56:00Z">
            <w:rPr>
              <w:lang w:val="fr-FR"/>
            </w:rPr>
          </w:rPrChange>
        </w:rPr>
        <w:t>information des données d</w:t>
      </w:r>
      <w:r w:rsidRPr="00D126AF">
        <w:rPr>
          <w:lang w:val="fr-FR"/>
          <w:rPrChange w:id="282" w:author="ap" w:date="2018-08-24T11:56:00Z">
            <w:rPr/>
          </w:rPrChange>
        </w:rPr>
        <w:t>’</w:t>
      </w:r>
      <w:r w:rsidRPr="00D126AF">
        <w:rPr>
          <w:lang w:val="fr-FR"/>
          <w:rPrChange w:id="283" w:author="ap" w:date="2018-08-24T11:56:00Z">
            <w:rPr>
              <w:lang w:val="fr-FR"/>
            </w:rPr>
          </w:rPrChange>
        </w:rPr>
        <w:t>observation afin de compenser en partie certaines erreurs structurelles du modèle. Cette approche a é</w:t>
      </w:r>
      <w:r w:rsidRPr="00D126AF">
        <w:rPr>
          <w:lang w:val="fr-FR"/>
          <w:rPrChange w:id="284" w:author="ap" w:date="2018-08-24T11:56:00Z">
            <w:rPr/>
          </w:rPrChange>
        </w:rPr>
        <w:t>t</w:t>
      </w:r>
      <w:r w:rsidRPr="00D126AF">
        <w:rPr>
          <w:lang w:val="fr-FR"/>
          <w:rPrChange w:id="285" w:author="ap" w:date="2018-08-24T11:56:00Z">
            <w:rPr>
              <w:lang w:val="fr-FR"/>
            </w:rPr>
          </w:rPrChange>
        </w:rPr>
        <w:t xml:space="preserve">é </w:t>
      </w:r>
      <w:r w:rsidRPr="00D126AF">
        <w:rPr>
          <w:lang w:val="fr-FR"/>
          <w:rPrChange w:id="286" w:author="ap" w:date="2018-08-24T11:56:00Z">
            <w:rPr>
              <w:lang w:val="en-US"/>
            </w:rPr>
          </w:rPrChange>
        </w:rPr>
        <w:t>impl</w:t>
      </w:r>
      <w:r w:rsidRPr="00D126AF">
        <w:rPr>
          <w:lang w:val="fr-FR"/>
          <w:rPrChange w:id="287" w:author="ap" w:date="2018-08-24T11:56:00Z">
            <w:rPr>
              <w:lang w:val="fr-FR"/>
            </w:rPr>
          </w:rPrChange>
        </w:rPr>
        <w:t>é</w:t>
      </w:r>
      <w:r w:rsidRPr="00D126AF">
        <w:rPr>
          <w:lang w:val="fr-FR"/>
          <w:rPrChange w:id="288" w:author="ap" w:date="2018-08-24T11:56:00Z">
            <w:rPr/>
          </w:rPrChange>
        </w:rPr>
        <w:t>ment</w:t>
      </w:r>
      <w:r w:rsidRPr="00D126AF">
        <w:rPr>
          <w:lang w:val="fr-FR"/>
          <w:rPrChange w:id="289" w:author="ap" w:date="2018-08-24T11:56:00Z">
            <w:rPr>
              <w:lang w:val="fr-FR"/>
            </w:rPr>
          </w:rPrChange>
        </w:rPr>
        <w:t>é</w:t>
      </w:r>
      <w:r w:rsidRPr="00D126AF">
        <w:rPr>
          <w:lang w:val="fr-FR"/>
          <w:rPrChange w:id="290" w:author="ap" w:date="2018-08-24T11:56:00Z">
            <w:rPr>
              <w:lang w:val="en-US"/>
            </w:rPr>
          </w:rPrChange>
        </w:rPr>
        <w:t>e</w:t>
      </w:r>
      <w:r w:rsidRPr="00D126AF">
        <w:rPr>
          <w:lang w:val="fr-FR"/>
          <w:rPrChange w:id="291" w:author="ap" w:date="2018-08-24T11:56:00Z">
            <w:rPr>
              <w:lang w:val="fr-FR"/>
            </w:rPr>
          </w:rPrChange>
        </w:rPr>
        <w:t xml:space="preserve"> au sein de l</w:t>
      </w:r>
      <w:r w:rsidRPr="00D126AF">
        <w:rPr>
          <w:lang w:val="fr-FR"/>
          <w:rPrChange w:id="292" w:author="ap" w:date="2018-08-24T11:56:00Z">
            <w:rPr/>
          </w:rPrChange>
        </w:rPr>
        <w:t>’</w:t>
      </w:r>
      <w:r w:rsidRPr="00D126AF">
        <w:rPr>
          <w:lang w:val="fr-FR"/>
          <w:rPrChange w:id="293" w:author="ap" w:date="2018-08-24T11:56:00Z">
            <w:rPr>
              <w:lang w:val="fr-FR"/>
            </w:rPr>
          </w:rPrChange>
        </w:rPr>
        <w:t>enveloppe et permet d</w:t>
      </w:r>
      <w:r w:rsidRPr="00D126AF">
        <w:rPr>
          <w:lang w:val="fr-FR"/>
          <w:rPrChange w:id="294" w:author="ap" w:date="2018-08-24T11:56:00Z">
            <w:rPr/>
          </w:rPrChange>
        </w:rPr>
        <w:t>’int</w:t>
      </w:r>
      <w:r w:rsidRPr="00D126AF">
        <w:rPr>
          <w:lang w:val="fr-FR"/>
          <w:rPrChange w:id="295" w:author="ap" w:date="2018-08-24T11:56:00Z">
            <w:rPr>
              <w:lang w:val="fr-FR"/>
            </w:rPr>
          </w:rPrChange>
        </w:rPr>
        <w:t>égrer l</w:t>
      </w:r>
      <w:r w:rsidRPr="00D126AF">
        <w:rPr>
          <w:lang w:val="fr-FR"/>
          <w:rPrChange w:id="296" w:author="ap" w:date="2018-08-24T11:56:00Z">
            <w:rPr/>
          </w:rPrChange>
        </w:rPr>
        <w:t>’</w:t>
      </w:r>
      <w:r w:rsidRPr="00D126AF">
        <w:rPr>
          <w:lang w:val="fr-FR"/>
          <w:rPrChange w:id="297" w:author="ap" w:date="2018-08-24T11:56:00Z">
            <w:rPr>
              <w:lang w:val="fr-FR"/>
            </w:rPr>
          </w:rPrChange>
        </w:rPr>
        <w:t>utilisation des points pilote</w:t>
      </w:r>
      <w:r w:rsidRPr="00D126AF">
        <w:rPr>
          <w:lang w:val="fr-FR"/>
          <w:rPrChange w:id="298" w:author="ap" w:date="2018-08-24T11:56:00Z">
            <w:rPr>
              <w:lang w:val="en-US"/>
            </w:rPr>
          </w:rPrChange>
        </w:rPr>
        <w:t>s</w:t>
      </w:r>
      <w:r w:rsidRPr="00D126AF">
        <w:rPr>
          <w:lang w:val="fr-FR"/>
          <w:rPrChange w:id="299" w:author="ap" w:date="2018-08-24T11:56:00Z">
            <w:rPr>
              <w:lang w:val="fr-FR"/>
            </w:rPr>
          </w:rPrChange>
        </w:rPr>
        <w:t xml:space="preserve"> avec le logiciel MARTHE.</w:t>
      </w:r>
    </w:p>
    <w:p w:rsidR="009B68F5" w:rsidRPr="00D126AF" w:rsidRDefault="009B68F5" w:rsidP="009B68F5">
      <w:pPr>
        <w:pStyle w:val="Body"/>
        <w:spacing w:line="360" w:lineRule="auto"/>
        <w:jc w:val="both"/>
        <w:rPr>
          <w:b/>
          <w:bCs/>
          <w:lang w:val="fr-FR"/>
          <w:rPrChange w:id="300" w:author="ap" w:date="2018-08-24T11:56:00Z">
            <w:rPr>
              <w:b/>
              <w:bCs/>
            </w:rPr>
          </w:rPrChange>
        </w:rPr>
      </w:pPr>
      <w:r w:rsidRPr="00D126AF">
        <w:rPr>
          <w:b/>
          <w:bCs/>
          <w:lang w:val="fr-FR"/>
          <w:rPrChange w:id="301" w:author="ap" w:date="2018-08-24T11:56:00Z">
            <w:rPr>
              <w:b/>
              <w:bCs/>
              <w:lang w:val="fr-FR"/>
            </w:rPr>
          </w:rPrChange>
        </w:rPr>
        <w:t>4. Utilisation de l</w:t>
      </w:r>
      <w:r w:rsidRPr="00D126AF">
        <w:rPr>
          <w:b/>
          <w:bCs/>
          <w:lang w:val="fr-FR"/>
          <w:rPrChange w:id="302" w:author="ap" w:date="2018-08-24T11:56:00Z">
            <w:rPr>
              <w:b/>
              <w:bCs/>
            </w:rPr>
          </w:rPrChange>
        </w:rPr>
        <w:t>’</w:t>
      </w:r>
      <w:r w:rsidRPr="00D126AF">
        <w:rPr>
          <w:b/>
          <w:bCs/>
          <w:lang w:val="fr-FR"/>
          <w:rPrChange w:id="303" w:author="ap" w:date="2018-08-24T11:56:00Z">
            <w:rPr>
              <w:b/>
              <w:bCs/>
              <w:lang w:val="fr-FR"/>
            </w:rPr>
          </w:rPrChange>
        </w:rPr>
        <w:t>enveloppe</w:t>
      </w:r>
    </w:p>
    <w:p w:rsidR="009B68F5" w:rsidRPr="00D126AF" w:rsidRDefault="009B68F5" w:rsidP="009B68F5">
      <w:pPr>
        <w:pStyle w:val="Body"/>
        <w:spacing w:line="360" w:lineRule="auto"/>
        <w:jc w:val="both"/>
        <w:rPr>
          <w:b/>
          <w:bCs/>
          <w:lang w:val="fr-FR"/>
          <w:rPrChange w:id="304" w:author="ap" w:date="2018-08-24T11:56:00Z">
            <w:rPr>
              <w:b/>
              <w:bCs/>
            </w:rPr>
          </w:rPrChange>
        </w:rPr>
      </w:pPr>
    </w:p>
    <w:p w:rsidR="009B68F5" w:rsidRDefault="009B68F5" w:rsidP="009B68F5">
      <w:pPr>
        <w:pStyle w:val="Body"/>
        <w:spacing w:line="360" w:lineRule="auto"/>
        <w:jc w:val="both"/>
        <w:rPr>
          <w:ins w:id="305" w:author="ap" w:date="2018-08-24T16:47:00Z"/>
          <w:lang w:val="fr-FR"/>
        </w:rPr>
      </w:pPr>
      <w:r w:rsidRPr="00D126AF">
        <w:rPr>
          <w:lang w:val="fr-FR"/>
          <w:rPrChange w:id="306" w:author="ap" w:date="2018-08-24T11:56:00Z">
            <w:rPr>
              <w:lang w:val="fr-FR"/>
            </w:rPr>
          </w:rPrChange>
        </w:rPr>
        <w:t xml:space="preserve">Pour utiliser cette enveloppe il suffit la copier, avec la librairie </w:t>
      </w:r>
      <w:r w:rsidRPr="00D126AF">
        <w:rPr>
          <w:rStyle w:val="EmphasisA"/>
          <w:rPrChange w:id="307" w:author="ap" w:date="2018-08-24T11:56:00Z">
            <w:rPr>
              <w:rStyle w:val="EmphasisA"/>
            </w:rPr>
          </w:rPrChange>
        </w:rPr>
        <w:t>pest_utils.py,</w:t>
      </w:r>
      <w:r w:rsidRPr="00D126AF">
        <w:rPr>
          <w:lang w:val="fr-FR"/>
          <w:rPrChange w:id="308" w:author="ap" w:date="2018-08-24T11:56:00Z">
            <w:rPr/>
          </w:rPrChange>
        </w:rPr>
        <w:t xml:space="preserve"> </w:t>
      </w:r>
      <w:r w:rsidRPr="00D126AF">
        <w:rPr>
          <w:lang w:val="fr-FR"/>
          <w:rPrChange w:id="309" w:author="ap" w:date="2018-08-24T11:56:00Z">
            <w:rPr>
              <w:lang w:val="fr-FR"/>
            </w:rPr>
          </w:rPrChange>
        </w:rPr>
        <w:t>dans le dossier de travail o</w:t>
      </w:r>
      <w:r w:rsidRPr="00D126AF">
        <w:rPr>
          <w:lang w:val="fr-FR"/>
          <w:rPrChange w:id="310" w:author="ap" w:date="2018-08-24T11:56:00Z">
            <w:rPr>
              <w:lang w:val="it-IT"/>
            </w:rPr>
          </w:rPrChange>
        </w:rPr>
        <w:t xml:space="preserve">ù </w:t>
      </w:r>
      <w:r w:rsidRPr="00D126AF">
        <w:rPr>
          <w:lang w:val="fr-FR"/>
          <w:rPrChange w:id="311" w:author="ap" w:date="2018-08-24T11:56:00Z">
            <w:rPr>
              <w:lang w:val="fr-FR"/>
            </w:rPr>
          </w:rPrChange>
        </w:rPr>
        <w:t xml:space="preserve">se trouve le dossier contenant le </w:t>
      </w:r>
      <w:proofErr w:type="gramStart"/>
      <w:r w:rsidRPr="00D126AF">
        <w:rPr>
          <w:lang w:val="fr-FR"/>
          <w:rPrChange w:id="312" w:author="ap" w:date="2018-08-24T11:56:00Z">
            <w:rPr>
              <w:lang w:val="fr-FR"/>
            </w:rPr>
          </w:rPrChange>
        </w:rPr>
        <w:t xml:space="preserve">ficher </w:t>
      </w:r>
      <w:r w:rsidRPr="00D126AF">
        <w:rPr>
          <w:rStyle w:val="EmphasisA"/>
          <w:rPrChange w:id="313" w:author="ap" w:date="2018-08-24T11:56:00Z">
            <w:rPr>
              <w:rStyle w:val="EmphasisA"/>
            </w:rPr>
          </w:rPrChange>
        </w:rPr>
        <w:t>.</w:t>
      </w:r>
      <w:proofErr w:type="spellStart"/>
      <w:r w:rsidRPr="00D126AF">
        <w:rPr>
          <w:rStyle w:val="EmphasisA"/>
          <w:rPrChange w:id="314" w:author="ap" w:date="2018-08-24T11:56:00Z">
            <w:rPr>
              <w:rStyle w:val="EmphasisA"/>
            </w:rPr>
          </w:rPrChange>
        </w:rPr>
        <w:t>prmh</w:t>
      </w:r>
      <w:proofErr w:type="spellEnd"/>
      <w:proofErr w:type="gramEnd"/>
      <w:r w:rsidRPr="00D126AF">
        <w:rPr>
          <w:rStyle w:val="EmphasisA"/>
          <w:rPrChange w:id="315" w:author="ap" w:date="2018-08-24T11:56:00Z">
            <w:rPr>
              <w:rStyle w:val="EmphasisA"/>
            </w:rPr>
          </w:rPrChange>
        </w:rPr>
        <w:t xml:space="preserve"> </w:t>
      </w:r>
      <w:r w:rsidRPr="00D126AF">
        <w:rPr>
          <w:lang w:val="fr-FR"/>
          <w:rPrChange w:id="316" w:author="ap" w:date="2018-08-24T11:56:00Z">
            <w:rPr/>
          </w:rPrChange>
        </w:rPr>
        <w:t>(</w:t>
      </w:r>
      <w:proofErr w:type="spellStart"/>
      <w:r w:rsidRPr="00D126AF">
        <w:rPr>
          <w:rStyle w:val="EmphasisA"/>
          <w:rPrChange w:id="317" w:author="ap" w:date="2018-08-24T11:56:00Z">
            <w:rPr>
              <w:rStyle w:val="EmphasisA"/>
              <w:lang w:val="en-US"/>
            </w:rPr>
          </w:rPrChange>
        </w:rPr>
        <w:t>mona_input</w:t>
      </w:r>
      <w:proofErr w:type="spellEnd"/>
      <w:r w:rsidRPr="00D126AF">
        <w:rPr>
          <w:lang w:val="fr-FR"/>
          <w:rPrChange w:id="318" w:author="ap" w:date="2018-08-24T11:56:00Z">
            <w:rPr>
              <w:lang w:val="fr-FR"/>
            </w:rPr>
          </w:rPrChange>
        </w:rPr>
        <w:t>), le dossier contenant les observations (</w:t>
      </w:r>
      <w:proofErr w:type="spellStart"/>
      <w:r w:rsidRPr="00D126AF">
        <w:rPr>
          <w:rStyle w:val="EmphasisA"/>
          <w:rPrChange w:id="319" w:author="ap" w:date="2018-08-24T11:56:00Z">
            <w:rPr>
              <w:rStyle w:val="EmphasisA"/>
              <w:lang w:val="en-US"/>
            </w:rPr>
          </w:rPrChange>
        </w:rPr>
        <w:t>input_data</w:t>
      </w:r>
      <w:proofErr w:type="spellEnd"/>
      <w:r w:rsidRPr="00D126AF">
        <w:rPr>
          <w:lang w:val="fr-FR"/>
          <w:rPrChange w:id="320" w:author="ap" w:date="2018-08-24T11:56:00Z">
            <w:rPr>
              <w:lang w:val="fr-FR"/>
            </w:rPr>
          </w:rPrChange>
        </w:rPr>
        <w:t>) et le dossier contenant les sorties de MARTH (</w:t>
      </w:r>
      <w:proofErr w:type="spellStart"/>
      <w:r w:rsidRPr="00D126AF">
        <w:rPr>
          <w:rStyle w:val="EmphasisA"/>
          <w:rPrChange w:id="321" w:author="ap" w:date="2018-08-24T11:56:00Z">
            <w:rPr>
              <w:rStyle w:val="EmphasisA"/>
              <w:lang w:val="en-US"/>
            </w:rPr>
          </w:rPrChange>
        </w:rPr>
        <w:t>mona_output</w:t>
      </w:r>
      <w:proofErr w:type="spellEnd"/>
      <w:r w:rsidRPr="00D126AF">
        <w:rPr>
          <w:lang w:val="fr-FR"/>
          <w:rPrChange w:id="322" w:author="ap" w:date="2018-08-24T11:56:00Z">
            <w:rPr>
              <w:lang w:val="fr-FR"/>
            </w:rPr>
          </w:rPrChange>
        </w:rPr>
        <w:t xml:space="preserve">). </w:t>
      </w:r>
      <w:proofErr w:type="spellStart"/>
      <w:r w:rsidRPr="00D126AF">
        <w:rPr>
          <w:lang w:val="fr-FR"/>
          <w:rPrChange w:id="323" w:author="ap" w:date="2018-08-24T11:56:00Z">
            <w:rPr>
              <w:lang w:val="fr-FR"/>
            </w:rPr>
          </w:rPrChange>
        </w:rPr>
        <w:t>En suite</w:t>
      </w:r>
      <w:proofErr w:type="spellEnd"/>
      <w:r w:rsidRPr="00D126AF">
        <w:rPr>
          <w:lang w:val="fr-FR"/>
          <w:rPrChange w:id="324" w:author="ap" w:date="2018-08-24T11:56:00Z">
            <w:rPr>
              <w:lang w:val="fr-FR"/>
            </w:rPr>
          </w:rPrChange>
        </w:rPr>
        <w:t xml:space="preserve">, il faut exécuter les différentes parties du script </w:t>
      </w:r>
      <w:r w:rsidRPr="00D126AF">
        <w:rPr>
          <w:rStyle w:val="EmphasisA"/>
          <w:rPrChange w:id="325" w:author="ap" w:date="2018-08-24T11:56:00Z">
            <w:rPr>
              <w:rStyle w:val="EmphasisA"/>
            </w:rPr>
          </w:rPrChange>
        </w:rPr>
        <w:t>mona_pest_preproc.py</w:t>
      </w:r>
      <w:r w:rsidRPr="00D126AF">
        <w:rPr>
          <w:lang w:val="fr-FR"/>
          <w:rPrChange w:id="326" w:author="ap" w:date="2018-08-24T11:56:00Z">
            <w:rPr>
              <w:lang w:val="fr-FR"/>
            </w:rPr>
          </w:rPrChange>
        </w:rPr>
        <w:t xml:space="preserve"> à </w:t>
      </w:r>
      <w:r w:rsidRPr="00D126AF">
        <w:rPr>
          <w:lang w:val="fr-FR"/>
          <w:rPrChange w:id="327" w:author="ap" w:date="2018-08-24T11:56:00Z">
            <w:rPr>
              <w:lang w:val="pt-PT"/>
            </w:rPr>
          </w:rPrChange>
        </w:rPr>
        <w:t>partir d</w:t>
      </w:r>
      <w:r w:rsidRPr="00D126AF">
        <w:rPr>
          <w:lang w:val="fr-FR"/>
          <w:rPrChange w:id="328" w:author="ap" w:date="2018-08-24T11:56:00Z">
            <w:rPr/>
          </w:rPrChange>
        </w:rPr>
        <w:t>’</w:t>
      </w:r>
      <w:r w:rsidRPr="00D126AF">
        <w:rPr>
          <w:lang w:val="fr-FR"/>
          <w:rPrChange w:id="329" w:author="ap" w:date="2018-08-24T11:56:00Z">
            <w:rPr>
              <w:lang w:val="fr-FR"/>
            </w:rPr>
          </w:rPrChange>
        </w:rPr>
        <w:t>une fenê</w:t>
      </w:r>
      <w:r w:rsidRPr="00D126AF">
        <w:rPr>
          <w:lang w:val="fr-FR"/>
          <w:rPrChange w:id="330" w:author="ap" w:date="2018-08-24T11:56:00Z">
            <w:rPr/>
          </w:rPrChange>
        </w:rPr>
        <w:t xml:space="preserve">tre Python. </w:t>
      </w:r>
    </w:p>
    <w:p w:rsidR="00352D1B" w:rsidRDefault="00352D1B" w:rsidP="009B68F5">
      <w:pPr>
        <w:pStyle w:val="Body"/>
        <w:spacing w:line="360" w:lineRule="auto"/>
        <w:jc w:val="both"/>
        <w:rPr>
          <w:ins w:id="331" w:author="ap" w:date="2018-08-24T16:47:00Z"/>
          <w:lang w:val="fr-FR"/>
        </w:rPr>
      </w:pPr>
    </w:p>
    <w:p w:rsidR="00352D1B" w:rsidRDefault="00352D1B" w:rsidP="00352D1B">
      <w:pPr>
        <w:pStyle w:val="Titre1"/>
        <w:numPr>
          <w:ilvl w:val="0"/>
          <w:numId w:val="0"/>
        </w:numPr>
        <w:ind w:left="680"/>
        <w:rPr>
          <w:ins w:id="332" w:author="ap" w:date="2018-08-24T16:47:00Z"/>
          <w:lang w:val="fr-FR"/>
        </w:rPr>
        <w:pPrChange w:id="333" w:author="ap" w:date="2018-08-24T16:47:00Z">
          <w:pPr>
            <w:pStyle w:val="Body"/>
            <w:spacing w:line="360" w:lineRule="auto"/>
            <w:jc w:val="both"/>
          </w:pPr>
        </w:pPrChange>
      </w:pPr>
      <w:ins w:id="334" w:author="ap" w:date="2018-08-24T16:47:00Z">
        <w:r>
          <w:rPr>
            <w:lang w:val="fr-FR"/>
          </w:rPr>
          <w:t xml:space="preserve">Références </w:t>
        </w:r>
      </w:ins>
    </w:p>
    <w:p w:rsidR="00352D1B" w:rsidRDefault="00352D1B" w:rsidP="00352D1B">
      <w:pPr>
        <w:rPr>
          <w:ins w:id="335" w:author="ap" w:date="2018-08-24T16:47:00Z"/>
          <w:lang w:val="fr-FR"/>
        </w:rPr>
        <w:pPrChange w:id="336" w:author="ap" w:date="2018-08-24T16:47:00Z">
          <w:pPr>
            <w:pStyle w:val="Body"/>
            <w:spacing w:line="360" w:lineRule="auto"/>
            <w:jc w:val="both"/>
          </w:pPr>
        </w:pPrChange>
      </w:pPr>
    </w:p>
    <w:p w:rsidR="00352D1B" w:rsidRDefault="00352D1B" w:rsidP="00352D1B">
      <w:pPr>
        <w:rPr>
          <w:ins w:id="337" w:author="ap" w:date="2018-08-24T16:47:00Z"/>
          <w:lang w:val="fr-FR"/>
        </w:rPr>
        <w:pPrChange w:id="338" w:author="ap" w:date="2018-08-24T16:47:00Z">
          <w:pPr>
            <w:pStyle w:val="Body"/>
            <w:spacing w:line="360" w:lineRule="auto"/>
            <w:jc w:val="both"/>
          </w:pPr>
        </w:pPrChange>
      </w:pPr>
      <w:ins w:id="339" w:author="ap" w:date="2018-08-24T16:47:00Z">
        <w:r>
          <w:rPr>
            <w:lang w:val="fr-FR"/>
          </w:rPr>
          <w:t>Manuel PEST</w:t>
        </w:r>
      </w:ins>
    </w:p>
    <w:p w:rsidR="00352D1B" w:rsidRDefault="00352D1B" w:rsidP="00352D1B">
      <w:pPr>
        <w:rPr>
          <w:ins w:id="340" w:author="ap" w:date="2018-08-24T16:48:00Z"/>
          <w:lang w:val="fr-FR"/>
        </w:rPr>
        <w:pPrChange w:id="341" w:author="ap" w:date="2018-08-24T16:47:00Z">
          <w:pPr>
            <w:pStyle w:val="Body"/>
            <w:spacing w:line="360" w:lineRule="auto"/>
            <w:jc w:val="both"/>
          </w:pPr>
        </w:pPrChange>
      </w:pPr>
      <w:ins w:id="342" w:author="ap" w:date="2018-08-24T16:48:00Z">
        <w:r>
          <w:rPr>
            <w:lang w:val="fr-FR"/>
          </w:rPr>
          <w:t xml:space="preserve">PEST BOOK </w:t>
        </w:r>
      </w:ins>
    </w:p>
    <w:p w:rsidR="00352D1B" w:rsidRPr="00352D1B" w:rsidRDefault="00352D1B" w:rsidP="00352D1B">
      <w:pPr>
        <w:rPr>
          <w:lang w:val="fr-FR"/>
          <w:rPrChange w:id="343" w:author="ap" w:date="2018-08-24T16:47:00Z">
            <w:rPr/>
          </w:rPrChange>
        </w:rPr>
        <w:pPrChange w:id="344" w:author="ap" w:date="2018-08-24T16:47:00Z">
          <w:pPr>
            <w:pStyle w:val="Body"/>
            <w:spacing w:line="360" w:lineRule="auto"/>
            <w:jc w:val="both"/>
          </w:pPr>
        </w:pPrChange>
      </w:pPr>
      <w:ins w:id="345" w:author="ap" w:date="2018-08-24T16:48:00Z">
        <w:r>
          <w:rPr>
            <w:lang w:val="fr-FR"/>
          </w:rPr>
          <w:t xml:space="preserve">Manuel MARTHE </w:t>
        </w:r>
      </w:ins>
    </w:p>
    <w:p w:rsidR="00C65661" w:rsidRPr="00D126AF" w:rsidRDefault="00C65661">
      <w:pPr>
        <w:rPr>
          <w:lang w:val="fr-FR"/>
          <w:rPrChange w:id="346" w:author="ap" w:date="2018-08-24T11:56:00Z">
            <w:rPr/>
          </w:rPrChange>
        </w:rPr>
      </w:pPr>
    </w:p>
    <w:sectPr w:rsidR="00C65661" w:rsidRPr="00D126AF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AA9" w:rsidRDefault="00E36AA9">
      <w:pPr>
        <w:spacing w:after="0"/>
      </w:pPr>
      <w:r>
        <w:separator/>
      </w:r>
    </w:p>
  </w:endnote>
  <w:endnote w:type="continuationSeparator" w:id="0">
    <w:p w:rsidR="00E36AA9" w:rsidRDefault="00E36A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C6F" w:rsidRDefault="00E36AA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AA9" w:rsidRDefault="00E36AA9">
      <w:pPr>
        <w:spacing w:after="0"/>
      </w:pPr>
      <w:r>
        <w:separator/>
      </w:r>
    </w:p>
  </w:footnote>
  <w:footnote w:type="continuationSeparator" w:id="0">
    <w:p w:rsidR="00E36AA9" w:rsidRDefault="00E36A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C6F" w:rsidRDefault="00E36AA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3176B"/>
    <w:multiLevelType w:val="hybridMultilevel"/>
    <w:tmpl w:val="F594BE58"/>
    <w:numStyleLink w:val="ImportedStyle1"/>
  </w:abstractNum>
  <w:abstractNum w:abstractNumId="1" w15:restartNumberingAfterBreak="0">
    <w:nsid w:val="0D7E494E"/>
    <w:multiLevelType w:val="hybridMultilevel"/>
    <w:tmpl w:val="F594BE58"/>
    <w:styleLink w:val="ImportedStyle1"/>
    <w:lvl w:ilvl="0" w:tplc="E2A6BFF4">
      <w:start w:val="1"/>
      <w:numFmt w:val="decimal"/>
      <w:lvlText w:val="%1."/>
      <w:lvlJc w:val="left"/>
      <w:pPr>
        <w:ind w:left="76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9B06DE78">
      <w:start w:val="1"/>
      <w:numFmt w:val="lowerLetter"/>
      <w:lvlText w:val="%2."/>
      <w:lvlJc w:val="left"/>
      <w:pPr>
        <w:ind w:left="148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2B48B4EE">
      <w:start w:val="1"/>
      <w:numFmt w:val="lowerRoman"/>
      <w:lvlText w:val="%3."/>
      <w:lvlJc w:val="left"/>
      <w:pPr>
        <w:ind w:left="2206" w:hanging="3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3EC09D2">
      <w:start w:val="1"/>
      <w:numFmt w:val="decimal"/>
      <w:lvlText w:val="%4."/>
      <w:lvlJc w:val="left"/>
      <w:pPr>
        <w:ind w:left="292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258E3B02">
      <w:start w:val="1"/>
      <w:numFmt w:val="lowerLetter"/>
      <w:lvlText w:val="%5."/>
      <w:lvlJc w:val="left"/>
      <w:pPr>
        <w:ind w:left="364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37423F7A">
      <w:start w:val="1"/>
      <w:numFmt w:val="lowerRoman"/>
      <w:lvlText w:val="%6."/>
      <w:lvlJc w:val="left"/>
      <w:pPr>
        <w:ind w:left="4366" w:hanging="3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B6DA5C76">
      <w:start w:val="1"/>
      <w:numFmt w:val="decimal"/>
      <w:lvlText w:val="%7."/>
      <w:lvlJc w:val="left"/>
      <w:pPr>
        <w:ind w:left="508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94BA1A74">
      <w:start w:val="1"/>
      <w:numFmt w:val="lowerLetter"/>
      <w:lvlText w:val="%8."/>
      <w:lvlJc w:val="left"/>
      <w:pPr>
        <w:ind w:left="580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2E8ADAE8">
      <w:start w:val="1"/>
      <w:numFmt w:val="lowerRoman"/>
      <w:lvlText w:val="%9."/>
      <w:lvlJc w:val="left"/>
      <w:pPr>
        <w:ind w:left="6526" w:hanging="3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 w15:restartNumberingAfterBreak="0">
    <w:nsid w:val="4D0A2AD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7CB7651"/>
    <w:multiLevelType w:val="multilevel"/>
    <w:tmpl w:val="B74C4CE2"/>
    <w:lvl w:ilvl="0">
      <w:start w:val="1"/>
      <w:numFmt w:val="decimal"/>
      <w:pStyle w:val="Titre1"/>
      <w:lvlText w:val="%1"/>
      <w:lvlJc w:val="left"/>
      <w:pPr>
        <w:ind w:left="1112" w:hanging="432"/>
      </w:pPr>
    </w:lvl>
    <w:lvl w:ilvl="1">
      <w:start w:val="1"/>
      <w:numFmt w:val="decimal"/>
      <w:pStyle w:val="Titre2"/>
      <w:lvlText w:val="%1.%2"/>
      <w:lvlJc w:val="left"/>
      <w:pPr>
        <w:ind w:left="1256" w:hanging="576"/>
      </w:pPr>
    </w:lvl>
    <w:lvl w:ilvl="2">
      <w:start w:val="1"/>
      <w:numFmt w:val="decimal"/>
      <w:pStyle w:val="Titre3"/>
      <w:lvlText w:val="%1.%2.%3"/>
      <w:lvlJc w:val="left"/>
      <w:pPr>
        <w:ind w:left="1400" w:hanging="720"/>
      </w:pPr>
    </w:lvl>
    <w:lvl w:ilvl="3">
      <w:start w:val="1"/>
      <w:numFmt w:val="decimal"/>
      <w:pStyle w:val="Titre4"/>
      <w:lvlText w:val="%1.%2.%3.%4"/>
      <w:lvlJc w:val="left"/>
      <w:pPr>
        <w:ind w:left="1544" w:hanging="864"/>
      </w:pPr>
    </w:lvl>
    <w:lvl w:ilvl="4">
      <w:start w:val="1"/>
      <w:numFmt w:val="decimal"/>
      <w:pStyle w:val="Titre5"/>
      <w:lvlText w:val="%1.%2.%3.%4.%5"/>
      <w:lvlJc w:val="left"/>
      <w:pPr>
        <w:ind w:left="168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83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97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212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2264" w:hanging="1584"/>
      </w:pPr>
    </w:lvl>
  </w:abstractNum>
  <w:abstractNum w:abstractNumId="4" w15:restartNumberingAfterBreak="0">
    <w:nsid w:val="7E636FEF"/>
    <w:multiLevelType w:val="hybridMultilevel"/>
    <w:tmpl w:val="FFECA69C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p">
    <w15:presenceInfo w15:providerId="None" w15:userId="a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F5"/>
    <w:rsid w:val="00085192"/>
    <w:rsid w:val="00352D1B"/>
    <w:rsid w:val="004B2C2A"/>
    <w:rsid w:val="009B68F5"/>
    <w:rsid w:val="00C47B11"/>
    <w:rsid w:val="00C65661"/>
    <w:rsid w:val="00D126AF"/>
    <w:rsid w:val="00E3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6A78CC"/>
  <w14:defaultImageDpi w14:val="300"/>
  <w15:docId w15:val="{08826A79-C488-2C42-ACEF-47DECC40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B2C2A"/>
    <w:pPr>
      <w:pBdr>
        <w:top w:val="nil"/>
        <w:left w:val="nil"/>
        <w:bottom w:val="nil"/>
        <w:right w:val="nil"/>
        <w:between w:val="nil"/>
        <w:bar w:val="nil"/>
      </w:pBdr>
      <w:spacing w:after="120"/>
      <w:ind w:firstLine="680"/>
      <w:jc w:val="both"/>
      <w:pPrChange w:id="0" w:author="ap" w:date="2018-08-24T12:10:00Z">
        <w:pPr>
          <w:pBdr>
            <w:top w:val="nil"/>
            <w:left w:val="nil"/>
            <w:bottom w:val="nil"/>
            <w:right w:val="nil"/>
            <w:between w:val="nil"/>
            <w:bar w:val="nil"/>
          </w:pBdr>
        </w:pPr>
      </w:pPrChange>
    </w:pPr>
    <w:rPr>
      <w:rFonts w:ascii="Times New Roman" w:eastAsia="Arial Unicode MS" w:hAnsi="Times New Roman" w:cs="Times New Roman"/>
      <w:bdr w:val="nil"/>
      <w:lang w:val="en-US" w:eastAsia="en-US"/>
      <w:rPrChange w:id="0" w:author="ap" w:date="2018-08-24T12:10:00Z">
        <w:rPr>
          <w:rFonts w:eastAsia="Arial Unicode MS"/>
          <w:sz w:val="24"/>
          <w:szCs w:val="24"/>
          <w:bdr w:val="nil"/>
          <w:lang w:val="en-US" w:eastAsia="en-US" w:bidi="ar-SA"/>
        </w:rPr>
      </w:rPrChange>
    </w:rPr>
  </w:style>
  <w:style w:type="paragraph" w:styleId="Titre1">
    <w:name w:val="heading 1"/>
    <w:basedOn w:val="Normal"/>
    <w:next w:val="Normal"/>
    <w:link w:val="Titre1Car"/>
    <w:uiPriority w:val="9"/>
    <w:qFormat/>
    <w:rsid w:val="00352D1B"/>
    <w:pPr>
      <w:keepNext/>
      <w:keepLines/>
      <w:numPr>
        <w:numId w:val="3"/>
      </w:numPr>
      <w:spacing w:before="240" w:after="0"/>
      <w:jc w:val="left"/>
      <w:outlineLvl w:val="0"/>
      <w:pPrChange w:id="1" w:author="ap" w:date="2018-08-24T16:46:00Z">
        <w:pPr>
          <w:keepNext/>
          <w:keepLines/>
          <w:pBdr>
            <w:top w:val="nil"/>
            <w:left w:val="nil"/>
            <w:bottom w:val="nil"/>
            <w:right w:val="nil"/>
            <w:between w:val="nil"/>
            <w:bar w:val="nil"/>
          </w:pBdr>
          <w:spacing w:before="240"/>
          <w:ind w:firstLine="680"/>
          <w:jc w:val="both"/>
          <w:outlineLvl w:val="0"/>
        </w:pPr>
      </w:pPrChange>
    </w:pPr>
    <w:rPr>
      <w:rFonts w:asciiTheme="majorHAnsi" w:eastAsiaTheme="majorEastAsia" w:hAnsiTheme="majorHAnsi" w:cstheme="majorBidi"/>
      <w:color w:val="000000" w:themeColor="text1"/>
      <w:sz w:val="32"/>
      <w:szCs w:val="32"/>
      <w:rPrChange w:id="1" w:author="ap" w:date="2018-08-24T16:46:00Z">
        <w:rPr>
          <w:rFonts w:asciiTheme="majorHAnsi" w:eastAsiaTheme="majorEastAsia" w:hAnsiTheme="majorHAnsi" w:cstheme="majorBidi"/>
          <w:color w:val="000000" w:themeColor="text1"/>
          <w:sz w:val="32"/>
          <w:szCs w:val="32"/>
          <w:bdr w:val="nil"/>
          <w:lang w:val="en-US" w:eastAsia="en-US" w:bidi="ar-SA"/>
        </w:rPr>
      </w:rPrChange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52D1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2D1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2D1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2D1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2D1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2D1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2D1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2D1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erFooter">
    <w:name w:val="Header &amp; Footer"/>
    <w:rsid w:val="009B68F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Body">
    <w:name w:val="Body"/>
    <w:rsid w:val="009B68F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</w:rPr>
  </w:style>
  <w:style w:type="character" w:customStyle="1" w:styleId="EmphasisA">
    <w:name w:val="Emphasis A"/>
    <w:rsid w:val="009B68F5"/>
    <w:rPr>
      <w:rFonts w:ascii="Cambria" w:eastAsia="Cambria" w:hAnsi="Cambria" w:cs="Cambria"/>
      <w:i/>
      <w:iCs/>
      <w:lang w:val="fr-FR"/>
    </w:rPr>
  </w:style>
  <w:style w:type="paragraph" w:styleId="Lgende">
    <w:name w:val="caption"/>
    <w:next w:val="Body"/>
    <w:rsid w:val="00352D1B"/>
    <w:pPr>
      <w:pBdr>
        <w:top w:val="nil"/>
        <w:left w:val="nil"/>
        <w:bottom w:val="nil"/>
        <w:right w:val="nil"/>
        <w:between w:val="nil"/>
        <w:bar w:val="nil"/>
      </w:pBdr>
      <w:spacing w:before="120" w:after="200"/>
      <w:jc w:val="center"/>
      <w:pPrChange w:id="2" w:author="ap" w:date="2018-08-24T16:44:00Z">
        <w:pPr>
          <w:pBdr>
            <w:top w:val="nil"/>
            <w:left w:val="nil"/>
            <w:bottom w:val="nil"/>
            <w:right w:val="nil"/>
            <w:between w:val="nil"/>
            <w:bar w:val="nil"/>
          </w:pBdr>
          <w:spacing w:after="200"/>
        </w:pPr>
      </w:pPrChange>
    </w:pPr>
    <w:rPr>
      <w:rFonts w:ascii="Cambria" w:eastAsia="Cambria" w:hAnsi="Cambria" w:cs="Cambria"/>
      <w:b/>
      <w:bCs/>
      <w:color w:val="000000" w:themeColor="text1"/>
      <w:sz w:val="18"/>
      <w:szCs w:val="18"/>
      <w:u w:color="4F81BD"/>
      <w:bdr w:val="nil"/>
      <w:lang w:val="fr-FR"/>
      <w:rPrChange w:id="2" w:author="ap" w:date="2018-08-24T16:44:00Z"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:bdr w:val="nil"/>
          <w:lang w:val="fr-FR" w:eastAsia="fr-FR" w:bidi="ar-SA"/>
        </w:rPr>
      </w:rPrChange>
    </w:rPr>
  </w:style>
  <w:style w:type="paragraph" w:styleId="Paragraphedeliste">
    <w:name w:val="List Paragraph"/>
    <w:rsid w:val="009B68F5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mbria" w:eastAsia="Cambria" w:hAnsi="Cambria" w:cs="Cambria"/>
      <w:color w:val="000000"/>
      <w:u w:color="000000"/>
      <w:bdr w:val="nil"/>
      <w:lang w:val="fr-FR"/>
    </w:rPr>
  </w:style>
  <w:style w:type="numbering" w:customStyle="1" w:styleId="ImportedStyle1">
    <w:name w:val="Imported Style 1"/>
    <w:rsid w:val="009B68F5"/>
    <w:pPr>
      <w:numPr>
        <w:numId w:val="1"/>
      </w:numPr>
    </w:pPr>
  </w:style>
  <w:style w:type="character" w:customStyle="1" w:styleId="Titre1Car">
    <w:name w:val="Titre 1 Car"/>
    <w:basedOn w:val="Policepardfaut"/>
    <w:link w:val="Titre1"/>
    <w:uiPriority w:val="9"/>
    <w:rsid w:val="00352D1B"/>
    <w:rPr>
      <w:rFonts w:asciiTheme="majorHAnsi" w:eastAsiaTheme="majorEastAsia" w:hAnsiTheme="majorHAnsi" w:cstheme="majorBidi"/>
      <w:color w:val="000000" w:themeColor="text1"/>
      <w:sz w:val="32"/>
      <w:szCs w:val="32"/>
      <w:bdr w:val="nil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352D1B"/>
    <w:rPr>
      <w:rFonts w:asciiTheme="majorHAnsi" w:eastAsiaTheme="majorEastAsia" w:hAnsiTheme="majorHAnsi" w:cstheme="majorBidi"/>
      <w:color w:val="000000" w:themeColor="text1"/>
      <w:sz w:val="26"/>
      <w:szCs w:val="26"/>
      <w:bdr w:val="nil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352D1B"/>
    <w:rPr>
      <w:rFonts w:asciiTheme="majorHAnsi" w:eastAsiaTheme="majorEastAsia" w:hAnsiTheme="majorHAnsi" w:cstheme="majorBidi"/>
      <w:color w:val="243F60" w:themeColor="accent1" w:themeShade="7F"/>
      <w:bdr w:val="nil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352D1B"/>
    <w:rPr>
      <w:rFonts w:asciiTheme="majorHAnsi" w:eastAsiaTheme="majorEastAsia" w:hAnsiTheme="majorHAnsi" w:cstheme="majorBidi"/>
      <w:i/>
      <w:iCs/>
      <w:color w:val="365F91" w:themeColor="accent1" w:themeShade="BF"/>
      <w:bdr w:val="nil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352D1B"/>
    <w:rPr>
      <w:rFonts w:asciiTheme="majorHAnsi" w:eastAsiaTheme="majorEastAsia" w:hAnsiTheme="majorHAnsi" w:cstheme="majorBidi"/>
      <w:color w:val="365F91" w:themeColor="accent1" w:themeShade="BF"/>
      <w:bdr w:val="nil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352D1B"/>
    <w:rPr>
      <w:rFonts w:asciiTheme="majorHAnsi" w:eastAsiaTheme="majorEastAsia" w:hAnsiTheme="majorHAnsi" w:cstheme="majorBidi"/>
      <w:color w:val="243F60" w:themeColor="accent1" w:themeShade="7F"/>
      <w:bdr w:val="nil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352D1B"/>
    <w:rPr>
      <w:rFonts w:asciiTheme="majorHAnsi" w:eastAsiaTheme="majorEastAsia" w:hAnsiTheme="majorHAnsi" w:cstheme="majorBidi"/>
      <w:i/>
      <w:iCs/>
      <w:color w:val="243F60" w:themeColor="accent1" w:themeShade="7F"/>
      <w:bdr w:val="nil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352D1B"/>
    <w:rPr>
      <w:rFonts w:asciiTheme="majorHAnsi" w:eastAsiaTheme="majorEastAsia" w:hAnsiTheme="majorHAnsi" w:cstheme="majorBidi"/>
      <w:color w:val="272727" w:themeColor="text1" w:themeTint="D8"/>
      <w:sz w:val="21"/>
      <w:szCs w:val="21"/>
      <w:bdr w:val="nil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352D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bdr w:val="ni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754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ap</cp:lastModifiedBy>
  <cp:revision>3</cp:revision>
  <dcterms:created xsi:type="dcterms:W3CDTF">2018-08-24T09:56:00Z</dcterms:created>
  <dcterms:modified xsi:type="dcterms:W3CDTF">2018-08-24T14:49:00Z</dcterms:modified>
</cp:coreProperties>
</file>